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0E067" w14:textId="1AE24939" w:rsidR="000057A6" w:rsidRPr="00FB6EA8" w:rsidRDefault="005F6B3A">
      <w:pPr>
        <w:rPr>
          <w:rFonts w:ascii="Times New Roman" w:hAnsi="Times New Roman" w:cs="Times New Roman"/>
          <w:b/>
        </w:rPr>
      </w:pPr>
      <w:r w:rsidRPr="00FB6EA8">
        <w:rPr>
          <w:rFonts w:ascii="Times New Roman" w:hAnsi="Times New Roman" w:cs="Times New Roman"/>
          <w:b/>
        </w:rPr>
        <w:t xml:space="preserve">Expanding </w:t>
      </w:r>
      <w:r w:rsidR="00F666F4" w:rsidRPr="00FB6EA8">
        <w:rPr>
          <w:rFonts w:ascii="Times New Roman" w:hAnsi="Times New Roman" w:cs="Times New Roman"/>
          <w:b/>
        </w:rPr>
        <w:t xml:space="preserve">the Definition of </w:t>
      </w:r>
      <w:r w:rsidR="000057A6" w:rsidRPr="00FB6EA8">
        <w:rPr>
          <w:rFonts w:ascii="Times New Roman" w:hAnsi="Times New Roman" w:cs="Times New Roman"/>
          <w:b/>
        </w:rPr>
        <w:t>Model Animal Organisms</w:t>
      </w:r>
    </w:p>
    <w:p w14:paraId="3D513DF0" w14:textId="77777777" w:rsidR="000057A6" w:rsidRPr="00FB6EA8" w:rsidRDefault="000057A6">
      <w:pPr>
        <w:rPr>
          <w:rFonts w:ascii="Times New Roman" w:hAnsi="Times New Roman" w:cs="Times New Roman"/>
        </w:rPr>
      </w:pPr>
    </w:p>
    <w:p w14:paraId="7E03A6A7" w14:textId="77777777" w:rsidR="00534038" w:rsidRPr="00FB6EA8" w:rsidRDefault="00534038">
      <w:pPr>
        <w:rPr>
          <w:rFonts w:ascii="Times New Roman" w:hAnsi="Times New Roman" w:cs="Times New Roman"/>
        </w:rPr>
      </w:pPr>
    </w:p>
    <w:p w14:paraId="6D1D625B" w14:textId="09CCCA38" w:rsidR="00534038" w:rsidRPr="00FB6EA8" w:rsidRDefault="00534038">
      <w:pPr>
        <w:rPr>
          <w:rFonts w:ascii="Times New Roman" w:hAnsi="Times New Roman" w:cs="Times New Roman"/>
          <w:vertAlign w:val="superscript"/>
        </w:rPr>
      </w:pPr>
      <w:r w:rsidRPr="00FB6EA8">
        <w:rPr>
          <w:rFonts w:ascii="Times New Roman" w:hAnsi="Times New Roman" w:cs="Times New Roman"/>
        </w:rPr>
        <w:t>Joseph D. Romano</w:t>
      </w:r>
      <w:r w:rsidRPr="00FB6EA8">
        <w:rPr>
          <w:rFonts w:ascii="Times New Roman" w:hAnsi="Times New Roman" w:cs="Times New Roman"/>
          <w:vertAlign w:val="superscript"/>
        </w:rPr>
        <w:t>1</w:t>
      </w:r>
      <w:r w:rsidRPr="00FB6EA8">
        <w:rPr>
          <w:rFonts w:ascii="Times New Roman" w:hAnsi="Times New Roman" w:cs="Times New Roman"/>
        </w:rPr>
        <w:t xml:space="preserve"> and Indra Neil Sarkar</w:t>
      </w:r>
      <w:r w:rsidRPr="00FB6EA8">
        <w:rPr>
          <w:rFonts w:ascii="Times New Roman" w:hAnsi="Times New Roman" w:cs="Times New Roman"/>
          <w:vertAlign w:val="superscript"/>
        </w:rPr>
        <w:t>1</w:t>
      </w:r>
      <w:proofErr w:type="gramStart"/>
      <w:r w:rsidRPr="00FB6EA8">
        <w:rPr>
          <w:rFonts w:ascii="Times New Roman" w:hAnsi="Times New Roman" w:cs="Times New Roman"/>
          <w:vertAlign w:val="superscript"/>
        </w:rPr>
        <w:t>,2,3</w:t>
      </w:r>
      <w:proofErr w:type="gramEnd"/>
    </w:p>
    <w:p w14:paraId="0B898DEC" w14:textId="77777777" w:rsidR="00534038" w:rsidRPr="00FB6EA8" w:rsidRDefault="00534038">
      <w:pPr>
        <w:rPr>
          <w:rFonts w:ascii="Times New Roman" w:hAnsi="Times New Roman" w:cs="Times New Roman"/>
          <w:vertAlign w:val="superscript"/>
        </w:rPr>
      </w:pPr>
    </w:p>
    <w:p w14:paraId="37164D5C" w14:textId="77777777" w:rsidR="00534038" w:rsidRPr="00FB6EA8" w:rsidRDefault="00534038">
      <w:pPr>
        <w:rPr>
          <w:rFonts w:ascii="Times New Roman" w:hAnsi="Times New Roman" w:cs="Times New Roman"/>
          <w:vertAlign w:val="superscript"/>
        </w:rPr>
      </w:pPr>
    </w:p>
    <w:p w14:paraId="72E34326" w14:textId="7B4412C2" w:rsidR="00534038" w:rsidRPr="00FB6EA8" w:rsidRDefault="00534038">
      <w:pPr>
        <w:rPr>
          <w:rFonts w:ascii="Times New Roman" w:hAnsi="Times New Roman" w:cs="Times New Roman"/>
        </w:rPr>
      </w:pPr>
      <w:r w:rsidRPr="00FB6EA8">
        <w:rPr>
          <w:rFonts w:ascii="Times New Roman" w:hAnsi="Times New Roman" w:cs="Times New Roman"/>
          <w:vertAlign w:val="superscript"/>
        </w:rPr>
        <w:t>1</w:t>
      </w:r>
      <w:r w:rsidRPr="00FB6EA8">
        <w:rPr>
          <w:rFonts w:ascii="Times New Roman" w:hAnsi="Times New Roman" w:cs="Times New Roman"/>
        </w:rPr>
        <w:t xml:space="preserve">Department of Microbiology and Molecular Genetics; </w:t>
      </w:r>
    </w:p>
    <w:p w14:paraId="2E8CA1AF" w14:textId="1BC485BE" w:rsidR="00534038" w:rsidRPr="00FB6EA8" w:rsidRDefault="00534038">
      <w:pPr>
        <w:rPr>
          <w:rFonts w:ascii="Times New Roman" w:hAnsi="Times New Roman" w:cs="Times New Roman"/>
        </w:rPr>
      </w:pPr>
      <w:r w:rsidRPr="00FB6EA8">
        <w:rPr>
          <w:rFonts w:ascii="Times New Roman" w:hAnsi="Times New Roman" w:cs="Times New Roman"/>
          <w:vertAlign w:val="superscript"/>
        </w:rPr>
        <w:t>2</w:t>
      </w:r>
      <w:r w:rsidRPr="00FB6EA8">
        <w:rPr>
          <w:rFonts w:ascii="Times New Roman" w:hAnsi="Times New Roman" w:cs="Times New Roman"/>
        </w:rPr>
        <w:t xml:space="preserve">Center for Clinical and Translational Science; and </w:t>
      </w:r>
    </w:p>
    <w:p w14:paraId="6DA285DB" w14:textId="5D4B9B65" w:rsidR="00534038" w:rsidRPr="00FB6EA8" w:rsidRDefault="00534038">
      <w:pPr>
        <w:rPr>
          <w:rFonts w:ascii="Times New Roman" w:hAnsi="Times New Roman" w:cs="Times New Roman"/>
        </w:rPr>
      </w:pPr>
      <w:r w:rsidRPr="00FB6EA8">
        <w:rPr>
          <w:rFonts w:ascii="Times New Roman" w:hAnsi="Times New Roman" w:cs="Times New Roman"/>
          <w:vertAlign w:val="superscript"/>
        </w:rPr>
        <w:t>3</w:t>
      </w:r>
      <w:r w:rsidRPr="00FB6EA8">
        <w:rPr>
          <w:rFonts w:ascii="Times New Roman" w:hAnsi="Times New Roman" w:cs="Times New Roman"/>
        </w:rPr>
        <w:t>Department of Computer Science</w:t>
      </w:r>
    </w:p>
    <w:p w14:paraId="5074377A" w14:textId="77777777" w:rsidR="00534038" w:rsidRPr="00FB6EA8" w:rsidRDefault="00534038" w:rsidP="00534038">
      <w:pPr>
        <w:rPr>
          <w:rFonts w:ascii="Times New Roman" w:hAnsi="Times New Roman" w:cs="Times New Roman"/>
        </w:rPr>
      </w:pPr>
      <w:r w:rsidRPr="00FB6EA8">
        <w:rPr>
          <w:rFonts w:ascii="Times New Roman" w:hAnsi="Times New Roman" w:cs="Times New Roman"/>
        </w:rPr>
        <w:t>University of Vermont</w:t>
      </w:r>
    </w:p>
    <w:p w14:paraId="15811838" w14:textId="77777777" w:rsidR="00534038" w:rsidRPr="00FB6EA8" w:rsidRDefault="00534038" w:rsidP="00534038">
      <w:pPr>
        <w:rPr>
          <w:rFonts w:ascii="Times New Roman" w:hAnsi="Times New Roman" w:cs="Times New Roman"/>
        </w:rPr>
      </w:pPr>
      <w:r w:rsidRPr="00FB6EA8">
        <w:rPr>
          <w:rFonts w:ascii="Times New Roman" w:hAnsi="Times New Roman" w:cs="Times New Roman"/>
        </w:rPr>
        <w:t>Burlington, VT 05405</w:t>
      </w:r>
    </w:p>
    <w:p w14:paraId="148AC81B" w14:textId="77777777" w:rsidR="00534038" w:rsidRPr="00FB6EA8" w:rsidRDefault="00534038" w:rsidP="00534038">
      <w:pPr>
        <w:rPr>
          <w:rFonts w:ascii="Times New Roman" w:hAnsi="Times New Roman" w:cs="Times New Roman"/>
        </w:rPr>
      </w:pPr>
    </w:p>
    <w:p w14:paraId="1139F882" w14:textId="77777777" w:rsidR="00534038" w:rsidRPr="00FB6EA8" w:rsidRDefault="00534038" w:rsidP="00534038">
      <w:pPr>
        <w:rPr>
          <w:rFonts w:ascii="Times New Roman" w:hAnsi="Times New Roman" w:cs="Times New Roman"/>
        </w:rPr>
      </w:pPr>
    </w:p>
    <w:p w14:paraId="77FF42F4" w14:textId="77777777" w:rsidR="00534038" w:rsidRPr="00FB6EA8" w:rsidRDefault="00534038" w:rsidP="00534038">
      <w:pPr>
        <w:rPr>
          <w:rFonts w:ascii="Times New Roman" w:hAnsi="Times New Roman" w:cs="Times New Roman"/>
        </w:rPr>
      </w:pPr>
    </w:p>
    <w:p w14:paraId="16B87F88" w14:textId="77777777" w:rsidR="00534038" w:rsidRPr="00FB6EA8" w:rsidRDefault="00534038" w:rsidP="00534038">
      <w:pPr>
        <w:rPr>
          <w:rFonts w:ascii="Times New Roman" w:hAnsi="Times New Roman" w:cs="Times New Roman"/>
        </w:rPr>
      </w:pPr>
    </w:p>
    <w:p w14:paraId="3F0145AB" w14:textId="77777777" w:rsidR="00534038" w:rsidRPr="00FB6EA8" w:rsidRDefault="00534038" w:rsidP="00534038">
      <w:pPr>
        <w:rPr>
          <w:rFonts w:ascii="Times New Roman" w:hAnsi="Times New Roman" w:cs="Times New Roman"/>
        </w:rPr>
      </w:pPr>
    </w:p>
    <w:p w14:paraId="2B2B6A48" w14:textId="77777777" w:rsidR="00534038" w:rsidRPr="00FB6EA8" w:rsidRDefault="00534038" w:rsidP="00534038">
      <w:pPr>
        <w:rPr>
          <w:rFonts w:ascii="Times New Roman" w:hAnsi="Times New Roman" w:cs="Times New Roman"/>
        </w:rPr>
      </w:pPr>
      <w:r w:rsidRPr="00FB6EA8">
        <w:rPr>
          <w:rFonts w:ascii="Times New Roman" w:hAnsi="Times New Roman" w:cs="Times New Roman"/>
        </w:rPr>
        <w:t>To Whom Correspondence Should be Addressed:</w:t>
      </w:r>
    </w:p>
    <w:p w14:paraId="3B992805" w14:textId="77777777" w:rsidR="00534038" w:rsidRPr="00FB6EA8" w:rsidRDefault="00534038" w:rsidP="00534038">
      <w:pPr>
        <w:rPr>
          <w:rFonts w:ascii="Times New Roman" w:hAnsi="Times New Roman" w:cs="Times New Roman"/>
        </w:rPr>
      </w:pPr>
    </w:p>
    <w:p w14:paraId="7DA115D0" w14:textId="77777777" w:rsidR="00534038" w:rsidRPr="00FB6EA8" w:rsidRDefault="00534038" w:rsidP="00534038">
      <w:pPr>
        <w:rPr>
          <w:rFonts w:ascii="Times New Roman" w:hAnsi="Times New Roman" w:cs="Times New Roman"/>
        </w:rPr>
      </w:pPr>
      <w:r w:rsidRPr="00FB6EA8">
        <w:rPr>
          <w:rFonts w:ascii="Times New Roman" w:hAnsi="Times New Roman" w:cs="Times New Roman"/>
        </w:rPr>
        <w:t>Indra Neil Sarkar, PhD, MLIS</w:t>
      </w:r>
    </w:p>
    <w:p w14:paraId="27CED023" w14:textId="77777777" w:rsidR="00534038" w:rsidRPr="00FB6EA8" w:rsidRDefault="00534038" w:rsidP="00534038">
      <w:pPr>
        <w:rPr>
          <w:rFonts w:ascii="Times New Roman" w:hAnsi="Times New Roman" w:cs="Times New Roman"/>
        </w:rPr>
      </w:pPr>
      <w:r w:rsidRPr="00FB6EA8">
        <w:rPr>
          <w:rFonts w:ascii="Times New Roman" w:hAnsi="Times New Roman" w:cs="Times New Roman"/>
        </w:rPr>
        <w:t>Center for Clinical and Translational Science</w:t>
      </w:r>
    </w:p>
    <w:p w14:paraId="4413A70E" w14:textId="77777777" w:rsidR="00534038" w:rsidRPr="00FB6EA8" w:rsidRDefault="00534038" w:rsidP="00534038">
      <w:pPr>
        <w:rPr>
          <w:rFonts w:ascii="Times New Roman" w:hAnsi="Times New Roman" w:cs="Times New Roman"/>
        </w:rPr>
      </w:pPr>
      <w:r w:rsidRPr="00FB6EA8">
        <w:rPr>
          <w:rFonts w:ascii="Times New Roman" w:hAnsi="Times New Roman" w:cs="Times New Roman"/>
        </w:rPr>
        <w:t xml:space="preserve">University of Vermont </w:t>
      </w:r>
    </w:p>
    <w:p w14:paraId="40FCA3D8" w14:textId="77777777" w:rsidR="00534038" w:rsidRPr="00FB6EA8" w:rsidRDefault="00534038" w:rsidP="00534038">
      <w:pPr>
        <w:rPr>
          <w:rFonts w:ascii="Times New Roman" w:hAnsi="Times New Roman" w:cs="Times New Roman"/>
        </w:rPr>
      </w:pPr>
      <w:r w:rsidRPr="00FB6EA8">
        <w:rPr>
          <w:rFonts w:ascii="Times New Roman" w:hAnsi="Times New Roman" w:cs="Times New Roman"/>
        </w:rPr>
        <w:t>89 Beaumont Avenue</w:t>
      </w:r>
    </w:p>
    <w:p w14:paraId="3726748E" w14:textId="77777777" w:rsidR="00534038" w:rsidRPr="00FB6EA8" w:rsidRDefault="00534038" w:rsidP="00534038">
      <w:pPr>
        <w:rPr>
          <w:rFonts w:ascii="Times New Roman" w:hAnsi="Times New Roman" w:cs="Times New Roman"/>
        </w:rPr>
      </w:pPr>
      <w:r w:rsidRPr="00FB6EA8">
        <w:rPr>
          <w:rFonts w:ascii="Times New Roman" w:hAnsi="Times New Roman" w:cs="Times New Roman"/>
        </w:rPr>
        <w:t>Given Courtyard N309</w:t>
      </w:r>
    </w:p>
    <w:p w14:paraId="59523251" w14:textId="77777777" w:rsidR="00534038" w:rsidRPr="00FB6EA8" w:rsidRDefault="00534038" w:rsidP="00534038">
      <w:pPr>
        <w:rPr>
          <w:rFonts w:ascii="Times New Roman" w:hAnsi="Times New Roman" w:cs="Times New Roman"/>
        </w:rPr>
      </w:pPr>
      <w:r w:rsidRPr="00FB6EA8">
        <w:rPr>
          <w:rFonts w:ascii="Times New Roman" w:hAnsi="Times New Roman" w:cs="Times New Roman"/>
        </w:rPr>
        <w:t>Burlington, VT 05405 USA</w:t>
      </w:r>
    </w:p>
    <w:p w14:paraId="4161393F" w14:textId="77777777" w:rsidR="00534038" w:rsidRPr="00FB6EA8" w:rsidRDefault="00534038" w:rsidP="00534038">
      <w:pPr>
        <w:rPr>
          <w:rFonts w:ascii="Times New Roman" w:hAnsi="Times New Roman" w:cs="Times New Roman"/>
        </w:rPr>
      </w:pPr>
      <w:r w:rsidRPr="00FB6EA8">
        <w:rPr>
          <w:rFonts w:ascii="Times New Roman" w:hAnsi="Times New Roman" w:cs="Times New Roman"/>
        </w:rPr>
        <w:t xml:space="preserve">Email: </w:t>
      </w:r>
      <w:hyperlink r:id="rId8" w:history="1">
        <w:r w:rsidRPr="00FB6EA8">
          <w:rPr>
            <w:rStyle w:val="Hyperlink"/>
            <w:rFonts w:ascii="Times New Roman" w:hAnsi="Times New Roman" w:cs="Times New Roman"/>
          </w:rPr>
          <w:t>neil.sarkar@uvm.edu</w:t>
        </w:r>
      </w:hyperlink>
    </w:p>
    <w:p w14:paraId="49DE0E56" w14:textId="77777777" w:rsidR="00534038" w:rsidRPr="00FB6EA8" w:rsidRDefault="00534038" w:rsidP="00534038">
      <w:pPr>
        <w:rPr>
          <w:rFonts w:ascii="Times New Roman" w:hAnsi="Times New Roman" w:cs="Times New Roman"/>
        </w:rPr>
      </w:pPr>
      <w:r w:rsidRPr="00FB6EA8">
        <w:rPr>
          <w:rFonts w:ascii="Times New Roman" w:hAnsi="Times New Roman" w:cs="Times New Roman"/>
        </w:rPr>
        <w:t>Phone: +1-802-656-8283</w:t>
      </w:r>
    </w:p>
    <w:p w14:paraId="66D8DB06" w14:textId="77777777" w:rsidR="00534038" w:rsidRPr="00FB6EA8" w:rsidRDefault="00534038" w:rsidP="00534038">
      <w:pPr>
        <w:rPr>
          <w:rFonts w:ascii="Times New Roman" w:hAnsi="Times New Roman" w:cs="Times New Roman"/>
        </w:rPr>
      </w:pPr>
      <w:r w:rsidRPr="00FB6EA8">
        <w:rPr>
          <w:rFonts w:ascii="Times New Roman" w:hAnsi="Times New Roman" w:cs="Times New Roman"/>
        </w:rPr>
        <w:t>Facsimile: +1-802-656-4589</w:t>
      </w:r>
    </w:p>
    <w:p w14:paraId="1988D428" w14:textId="77777777" w:rsidR="00534038" w:rsidRPr="00FB6EA8" w:rsidRDefault="00534038">
      <w:pPr>
        <w:rPr>
          <w:rFonts w:ascii="Times New Roman" w:hAnsi="Times New Roman" w:cs="Times New Roman"/>
          <w:vertAlign w:val="superscript"/>
        </w:rPr>
      </w:pPr>
    </w:p>
    <w:p w14:paraId="313FB4F6" w14:textId="77777777" w:rsidR="00534038" w:rsidRPr="00FB6EA8" w:rsidRDefault="00534038">
      <w:pPr>
        <w:rPr>
          <w:rFonts w:ascii="Times New Roman" w:hAnsi="Times New Roman" w:cs="Times New Roman"/>
          <w:vertAlign w:val="superscript"/>
        </w:rPr>
      </w:pPr>
    </w:p>
    <w:p w14:paraId="740DFE35" w14:textId="593E365E" w:rsidR="00433F8F" w:rsidRDefault="00433F8F">
      <w:pPr>
        <w:rPr>
          <w:rFonts w:ascii="Times New Roman" w:hAnsi="Times New Roman" w:cs="Times New Roman"/>
          <w:vertAlign w:val="superscript"/>
        </w:rPr>
      </w:pPr>
      <w:r>
        <w:rPr>
          <w:rFonts w:ascii="Times New Roman" w:hAnsi="Times New Roman" w:cs="Times New Roman"/>
          <w:vertAlign w:val="superscript"/>
        </w:rPr>
        <w:br w:type="page"/>
      </w:r>
    </w:p>
    <w:p w14:paraId="40FA68BE" w14:textId="77777777" w:rsidR="00433F8F" w:rsidRPr="003B7249" w:rsidRDefault="00433F8F" w:rsidP="00433F8F">
      <w:pPr>
        <w:rPr>
          <w:rFonts w:ascii="Times New Roman" w:hAnsi="Times New Roman"/>
          <w:b/>
        </w:rPr>
      </w:pPr>
      <w:r w:rsidRPr="003B7249">
        <w:rPr>
          <w:rFonts w:ascii="Times New Roman" w:hAnsi="Times New Roman"/>
          <w:b/>
        </w:rPr>
        <w:lastRenderedPageBreak/>
        <w:t>Description of Authors</w:t>
      </w:r>
    </w:p>
    <w:p w14:paraId="61910A74" w14:textId="77777777" w:rsidR="00433F8F" w:rsidRPr="003B7249" w:rsidRDefault="00433F8F" w:rsidP="00433F8F">
      <w:pPr>
        <w:rPr>
          <w:rFonts w:ascii="Times New Roman" w:hAnsi="Times New Roman"/>
          <w:b/>
        </w:rPr>
      </w:pPr>
    </w:p>
    <w:p w14:paraId="144ADE48" w14:textId="5A981858" w:rsidR="00433F8F" w:rsidRPr="003B7249" w:rsidRDefault="00433F8F" w:rsidP="00433F8F">
      <w:pPr>
        <w:rPr>
          <w:rFonts w:ascii="Times New Roman" w:hAnsi="Times New Roman"/>
        </w:rPr>
      </w:pPr>
      <w:r>
        <w:rPr>
          <w:rFonts w:ascii="Times New Roman" w:hAnsi="Times New Roman"/>
          <w:b/>
        </w:rPr>
        <w:t>Joseph D. Romano</w:t>
      </w:r>
      <w:r w:rsidR="00076BBF">
        <w:rPr>
          <w:rFonts w:ascii="Times New Roman" w:hAnsi="Times New Roman"/>
        </w:rPr>
        <w:t xml:space="preserve"> is an undergraduate honors </w:t>
      </w:r>
      <w:r w:rsidRPr="003B7249">
        <w:rPr>
          <w:rFonts w:ascii="Times New Roman" w:hAnsi="Times New Roman"/>
        </w:rPr>
        <w:t xml:space="preserve">student </w:t>
      </w:r>
      <w:r w:rsidR="00076BBF">
        <w:rPr>
          <w:rFonts w:ascii="Times New Roman" w:hAnsi="Times New Roman"/>
        </w:rPr>
        <w:t xml:space="preserve">majoring in Molecular Genetics </w:t>
      </w:r>
      <w:r w:rsidRPr="003B7249">
        <w:rPr>
          <w:rFonts w:ascii="Times New Roman" w:hAnsi="Times New Roman"/>
        </w:rPr>
        <w:t>at the University of Vermont.</w:t>
      </w:r>
    </w:p>
    <w:p w14:paraId="173E3757" w14:textId="77777777" w:rsidR="00433F8F" w:rsidRPr="003B7249" w:rsidRDefault="00433F8F" w:rsidP="00433F8F">
      <w:pPr>
        <w:rPr>
          <w:rFonts w:ascii="Times New Roman" w:hAnsi="Times New Roman"/>
        </w:rPr>
      </w:pPr>
    </w:p>
    <w:p w14:paraId="48DDCD83" w14:textId="10C5B18D" w:rsidR="00433F8F" w:rsidRPr="003B7249" w:rsidRDefault="00433F8F" w:rsidP="00433F8F">
      <w:pPr>
        <w:rPr>
          <w:rFonts w:ascii="Times New Roman" w:hAnsi="Times New Roman"/>
        </w:rPr>
      </w:pPr>
      <w:r w:rsidRPr="003B7249">
        <w:rPr>
          <w:rFonts w:ascii="Times New Roman" w:hAnsi="Times New Roman"/>
          <w:b/>
        </w:rPr>
        <w:t>Indra Neil Sarkar</w:t>
      </w:r>
      <w:r w:rsidRPr="003B7249">
        <w:rPr>
          <w:rFonts w:ascii="Times New Roman" w:hAnsi="Times New Roman"/>
        </w:rPr>
        <w:t xml:space="preserve"> is the Director of Biomedical Informatics in the Center for Clin</w:t>
      </w:r>
      <w:r w:rsidR="00742617">
        <w:rPr>
          <w:rFonts w:ascii="Times New Roman" w:hAnsi="Times New Roman"/>
        </w:rPr>
        <w:t>ical and Translational Science, in addition to being</w:t>
      </w:r>
      <w:r w:rsidRPr="003B7249">
        <w:rPr>
          <w:rFonts w:ascii="Times New Roman" w:hAnsi="Times New Roman"/>
        </w:rPr>
        <w:t xml:space="preserve"> an Assistant Professor in Microbiology and Molecular Genetics as well as Computer Science at the University of Vermont. His research involves the development of biomedical informatics methods across the entire spectrum of life, from molecules to populations. </w:t>
      </w:r>
    </w:p>
    <w:p w14:paraId="0021EA51" w14:textId="77777777" w:rsidR="00433F8F" w:rsidRPr="003B7249" w:rsidRDefault="00433F8F" w:rsidP="00433F8F">
      <w:pPr>
        <w:rPr>
          <w:rFonts w:ascii="Times New Roman" w:hAnsi="Times New Roman"/>
        </w:rPr>
      </w:pPr>
    </w:p>
    <w:p w14:paraId="3026E318" w14:textId="77777777" w:rsidR="00433F8F" w:rsidRPr="003B7249" w:rsidRDefault="00433F8F" w:rsidP="00433F8F">
      <w:pPr>
        <w:rPr>
          <w:rFonts w:ascii="Times New Roman" w:hAnsi="Times New Roman"/>
          <w:b/>
        </w:rPr>
      </w:pPr>
      <w:r w:rsidRPr="003B7249">
        <w:rPr>
          <w:rFonts w:ascii="Times New Roman" w:hAnsi="Times New Roman"/>
          <w:b/>
        </w:rPr>
        <w:t>Competing Interests</w:t>
      </w:r>
    </w:p>
    <w:p w14:paraId="5EE2D600" w14:textId="77777777" w:rsidR="00433F8F" w:rsidRPr="003B7249" w:rsidRDefault="00433F8F" w:rsidP="00433F8F">
      <w:pPr>
        <w:rPr>
          <w:rFonts w:ascii="Times New Roman" w:hAnsi="Times New Roman"/>
        </w:rPr>
      </w:pPr>
      <w:r w:rsidRPr="003B7249">
        <w:rPr>
          <w:rFonts w:ascii="Times New Roman" w:hAnsi="Times New Roman"/>
        </w:rPr>
        <w:t>The authors declare that they have no competing interests.</w:t>
      </w:r>
    </w:p>
    <w:p w14:paraId="42B8A763" w14:textId="77777777" w:rsidR="00534038" w:rsidRPr="00FB6EA8" w:rsidRDefault="00534038">
      <w:pPr>
        <w:rPr>
          <w:rFonts w:ascii="Times New Roman" w:hAnsi="Times New Roman" w:cs="Times New Roman"/>
          <w:vertAlign w:val="superscript"/>
        </w:rPr>
      </w:pPr>
    </w:p>
    <w:p w14:paraId="57DE23F9" w14:textId="77777777" w:rsidR="00534038" w:rsidRPr="00FB6EA8" w:rsidRDefault="00534038">
      <w:pPr>
        <w:rPr>
          <w:rFonts w:ascii="Times New Roman" w:hAnsi="Times New Roman" w:cs="Times New Roman"/>
          <w:vertAlign w:val="superscript"/>
        </w:rPr>
      </w:pPr>
    </w:p>
    <w:p w14:paraId="0016F6E1" w14:textId="77777777" w:rsidR="00534038" w:rsidRPr="00FB6EA8" w:rsidRDefault="00534038">
      <w:pPr>
        <w:rPr>
          <w:rFonts w:ascii="Times New Roman" w:hAnsi="Times New Roman" w:cs="Times New Roman"/>
        </w:rPr>
      </w:pPr>
    </w:p>
    <w:p w14:paraId="10767A46" w14:textId="2C3D7E30" w:rsidR="00534038" w:rsidRPr="00FB6EA8" w:rsidRDefault="00534038">
      <w:pPr>
        <w:rPr>
          <w:rFonts w:ascii="Times New Roman" w:hAnsi="Times New Roman" w:cs="Times New Roman"/>
        </w:rPr>
      </w:pPr>
      <w:r w:rsidRPr="00FB6EA8">
        <w:rPr>
          <w:rFonts w:ascii="Times New Roman" w:hAnsi="Times New Roman" w:cs="Times New Roman"/>
        </w:rPr>
        <w:br w:type="page"/>
      </w:r>
    </w:p>
    <w:p w14:paraId="4E1EB81A" w14:textId="334DB128" w:rsidR="00534038" w:rsidRDefault="00433F8F">
      <w:pPr>
        <w:rPr>
          <w:rFonts w:ascii="Times New Roman" w:hAnsi="Times New Roman" w:cs="Times New Roman"/>
        </w:rPr>
      </w:pPr>
      <w:r w:rsidRPr="00144781">
        <w:rPr>
          <w:rFonts w:ascii="Times New Roman" w:hAnsi="Times New Roman" w:cs="Times New Roman"/>
        </w:rPr>
        <w:lastRenderedPageBreak/>
        <w:t>ABSTRACT</w:t>
      </w:r>
    </w:p>
    <w:p w14:paraId="31BA2628" w14:textId="77777777" w:rsidR="0061091B" w:rsidRDefault="0061091B">
      <w:pPr>
        <w:rPr>
          <w:rFonts w:ascii="Times New Roman" w:hAnsi="Times New Roman" w:cs="Times New Roman"/>
        </w:rPr>
      </w:pPr>
    </w:p>
    <w:p w14:paraId="4D56A313" w14:textId="411BC87E" w:rsidR="0061091B" w:rsidRPr="00FB6EA8" w:rsidRDefault="0061091B" w:rsidP="0061091B">
      <w:pPr>
        <w:spacing w:line="480" w:lineRule="auto"/>
        <w:rPr>
          <w:rFonts w:ascii="Times New Roman" w:hAnsi="Times New Roman" w:cs="Times New Roman"/>
        </w:rPr>
      </w:pPr>
      <w:r>
        <w:rPr>
          <w:rFonts w:ascii="Times New Roman" w:hAnsi="Times New Roman" w:cs="Times New Roman"/>
        </w:rPr>
        <w:tab/>
        <w:t xml:space="preserve">Since the </w:t>
      </w:r>
      <w:del w:id="0" w:author="Neil Sarkar" w:date="2012-09-19T16:51:00Z">
        <w:r w:rsidDel="00742617">
          <w:rPr>
            <w:rFonts w:ascii="Times New Roman" w:hAnsi="Times New Roman" w:cs="Times New Roman"/>
          </w:rPr>
          <w:delText xml:space="preserve">inception </w:delText>
        </w:r>
      </w:del>
      <w:ins w:id="1" w:author="Neil Sarkar" w:date="2012-09-19T16:51:00Z">
        <w:r w:rsidR="00742617">
          <w:rPr>
            <w:rFonts w:ascii="Times New Roman" w:hAnsi="Times New Roman" w:cs="Times New Roman"/>
          </w:rPr>
          <w:t xml:space="preserve">earliest days of </w:t>
        </w:r>
      </w:ins>
      <w:r>
        <w:rPr>
          <w:rFonts w:ascii="Times New Roman" w:hAnsi="Times New Roman" w:cs="Times New Roman"/>
        </w:rPr>
        <w:t xml:space="preserve">of biomedical research, model organisms have been </w:t>
      </w:r>
      <w:del w:id="2" w:author="Neil Sarkar" w:date="2012-09-19T17:04:00Z">
        <w:r w:rsidDel="00832B47">
          <w:rPr>
            <w:rFonts w:ascii="Times New Roman" w:hAnsi="Times New Roman" w:cs="Times New Roman"/>
          </w:rPr>
          <w:delText xml:space="preserve">designated </w:delText>
        </w:r>
      </w:del>
      <w:ins w:id="3" w:author="Neil Sarkar" w:date="2012-09-19T17:04:00Z">
        <w:r w:rsidR="00832B47">
          <w:rPr>
            <w:rFonts w:ascii="Times New Roman" w:hAnsi="Times New Roman" w:cs="Times New Roman"/>
          </w:rPr>
          <w:t xml:space="preserve">essential </w:t>
        </w:r>
      </w:ins>
      <w:del w:id="4" w:author="Neil Sarkar" w:date="2012-09-19T17:04:00Z">
        <w:r w:rsidDel="00832B47">
          <w:rPr>
            <w:rFonts w:ascii="Times New Roman" w:hAnsi="Times New Roman" w:cs="Times New Roman"/>
          </w:rPr>
          <w:delText xml:space="preserve">to </w:delText>
        </w:r>
      </w:del>
      <w:ins w:id="5" w:author="Neil Sarkar" w:date="2012-09-19T17:04:00Z">
        <w:r w:rsidR="00832B47">
          <w:rPr>
            <w:rFonts w:ascii="Times New Roman" w:hAnsi="Times New Roman" w:cs="Times New Roman"/>
          </w:rPr>
          <w:t xml:space="preserve">for </w:t>
        </w:r>
      </w:ins>
      <w:del w:id="6" w:author="Neil Sarkar" w:date="2012-09-19T17:04:00Z">
        <w:r w:rsidDel="00832B47">
          <w:rPr>
            <w:rFonts w:ascii="Times New Roman" w:hAnsi="Times New Roman" w:cs="Times New Roman"/>
          </w:rPr>
          <w:delText xml:space="preserve">provide </w:delText>
        </w:r>
      </w:del>
      <w:ins w:id="7" w:author="Neil Sarkar" w:date="2012-09-19T17:04:00Z">
        <w:r w:rsidR="00832B47">
          <w:rPr>
            <w:rFonts w:ascii="Times New Roman" w:hAnsi="Times New Roman" w:cs="Times New Roman"/>
          </w:rPr>
          <w:t xml:space="preserve">providing </w:t>
        </w:r>
      </w:ins>
      <w:r>
        <w:rPr>
          <w:rFonts w:ascii="Times New Roman" w:hAnsi="Times New Roman" w:cs="Times New Roman"/>
        </w:rPr>
        <w:t>standardized</w:t>
      </w:r>
      <w:del w:id="8" w:author="Neil Sarkar" w:date="2012-09-19T17:04:00Z">
        <w:r w:rsidDel="00832B47">
          <w:rPr>
            <w:rFonts w:ascii="Times New Roman" w:hAnsi="Times New Roman" w:cs="Times New Roman"/>
          </w:rPr>
          <w:delText>,</w:delText>
        </w:r>
      </w:del>
      <w:r>
        <w:rPr>
          <w:rFonts w:ascii="Times New Roman" w:hAnsi="Times New Roman" w:cs="Times New Roman"/>
        </w:rPr>
        <w:t xml:space="preserve"> </w:t>
      </w:r>
      <w:del w:id="9" w:author="Neil Sarkar" w:date="2012-09-19T17:04:00Z">
        <w:r w:rsidDel="00832B47">
          <w:rPr>
            <w:rFonts w:ascii="Times New Roman" w:hAnsi="Times New Roman" w:cs="Times New Roman"/>
          </w:rPr>
          <w:delText xml:space="preserve">reliably documented </w:delText>
        </w:r>
      </w:del>
      <w:r>
        <w:rPr>
          <w:rFonts w:ascii="Times New Roman" w:hAnsi="Times New Roman" w:cs="Times New Roman"/>
        </w:rPr>
        <w:t xml:space="preserve">platforms </w:t>
      </w:r>
      <w:del w:id="10" w:author="Neil Sarkar" w:date="2012-09-19T16:52:00Z">
        <w:r w:rsidDel="00742617">
          <w:rPr>
            <w:rFonts w:ascii="Times New Roman" w:hAnsi="Times New Roman" w:cs="Times New Roman"/>
          </w:rPr>
          <w:delText>against which to compare</w:delText>
        </w:r>
      </w:del>
      <w:ins w:id="11" w:author="Neil Sarkar" w:date="2012-09-19T17:04:00Z">
        <w:r w:rsidR="00832B47">
          <w:rPr>
            <w:rFonts w:ascii="Times New Roman" w:hAnsi="Times New Roman" w:cs="Times New Roman"/>
          </w:rPr>
          <w:t>to</w:t>
        </w:r>
      </w:ins>
      <w:ins w:id="12" w:author="Neil Sarkar" w:date="2012-09-19T16:52:00Z">
        <w:r w:rsidR="00742617">
          <w:rPr>
            <w:rFonts w:ascii="Times New Roman" w:hAnsi="Times New Roman" w:cs="Times New Roman"/>
          </w:rPr>
          <w:t xml:space="preserve"> study</w:t>
        </w:r>
      </w:ins>
      <w:r>
        <w:rPr>
          <w:rFonts w:ascii="Times New Roman" w:hAnsi="Times New Roman" w:cs="Times New Roman"/>
        </w:rPr>
        <w:t xml:space="preserve"> </w:t>
      </w:r>
      <w:del w:id="13" w:author="Neil Sarkar" w:date="2012-09-19T17:04:00Z">
        <w:r w:rsidDel="00832B47">
          <w:rPr>
            <w:rFonts w:ascii="Times New Roman" w:hAnsi="Times New Roman" w:cs="Times New Roman"/>
          </w:rPr>
          <w:delText xml:space="preserve">human </w:delText>
        </w:r>
      </w:del>
      <w:r w:rsidR="00B8525A">
        <w:rPr>
          <w:rFonts w:ascii="Times New Roman" w:hAnsi="Times New Roman" w:cs="Times New Roman"/>
        </w:rPr>
        <w:t>physiologic</w:t>
      </w:r>
      <w:del w:id="14" w:author="Neil Sarkar" w:date="2012-09-19T21:23:00Z">
        <w:r w:rsidR="00B8525A" w:rsidDel="00F3226D">
          <w:rPr>
            <w:rFonts w:ascii="Times New Roman" w:hAnsi="Times New Roman" w:cs="Times New Roman"/>
          </w:rPr>
          <w:delText>al</w:delText>
        </w:r>
      </w:del>
      <w:r>
        <w:rPr>
          <w:rFonts w:ascii="Times New Roman" w:hAnsi="Times New Roman" w:cs="Times New Roman"/>
        </w:rPr>
        <w:t xml:space="preserve"> and genetic processes</w:t>
      </w:r>
      <w:ins w:id="15" w:author="Neil Sarkar" w:date="2012-09-19T17:04:00Z">
        <w:r w:rsidR="00832B47">
          <w:rPr>
            <w:rFonts w:ascii="Times New Roman" w:hAnsi="Times New Roman" w:cs="Times New Roman"/>
          </w:rPr>
          <w:t xml:space="preserve"> associated with human health</w:t>
        </w:r>
      </w:ins>
      <w:r>
        <w:rPr>
          <w:rFonts w:ascii="Times New Roman" w:hAnsi="Times New Roman" w:cs="Times New Roman"/>
        </w:rPr>
        <w:t xml:space="preserve">. The </w:t>
      </w:r>
      <w:del w:id="16" w:author="Neil Sarkar" w:date="2012-09-19T21:23:00Z">
        <w:r w:rsidDel="00F3226D">
          <w:rPr>
            <w:rFonts w:ascii="Times New Roman" w:hAnsi="Times New Roman" w:cs="Times New Roman"/>
          </w:rPr>
          <w:delText xml:space="preserve">collection </w:delText>
        </w:r>
      </w:del>
      <w:proofErr w:type="gramStart"/>
      <w:ins w:id="17" w:author="Neil Sarkar" w:date="2012-09-19T21:23:00Z">
        <w:r w:rsidR="00F3226D">
          <w:rPr>
            <w:rFonts w:ascii="Times New Roman" w:hAnsi="Times New Roman" w:cs="Times New Roman"/>
          </w:rPr>
          <w:t xml:space="preserve">array </w:t>
        </w:r>
      </w:ins>
      <w:r>
        <w:rPr>
          <w:rFonts w:ascii="Times New Roman" w:hAnsi="Times New Roman" w:cs="Times New Roman"/>
        </w:rPr>
        <w:t xml:space="preserve">of </w:t>
      </w:r>
      <w:ins w:id="18" w:author="Neil Sarkar" w:date="2012-09-19T21:24:00Z">
        <w:r w:rsidR="00F3226D">
          <w:rPr>
            <w:rFonts w:ascii="Times New Roman" w:hAnsi="Times New Roman" w:cs="Times New Roman"/>
          </w:rPr>
          <w:t xml:space="preserve">currently used </w:t>
        </w:r>
      </w:ins>
      <w:del w:id="19" w:author="Neil Sarkar" w:date="2012-09-19T16:52:00Z">
        <w:r w:rsidDel="00742617">
          <w:rPr>
            <w:rFonts w:ascii="Times New Roman" w:hAnsi="Times New Roman" w:cs="Times New Roman"/>
          </w:rPr>
          <w:delText xml:space="preserve">all </w:delText>
        </w:r>
      </w:del>
      <w:r>
        <w:rPr>
          <w:rFonts w:ascii="Times New Roman" w:hAnsi="Times New Roman" w:cs="Times New Roman"/>
        </w:rPr>
        <w:t xml:space="preserve">model organisms </w:t>
      </w:r>
      <w:del w:id="20" w:author="Neil Sarkar" w:date="2012-09-19T21:23:00Z">
        <w:r w:rsidR="00406F30" w:rsidDel="00F3226D">
          <w:rPr>
            <w:rFonts w:ascii="Times New Roman" w:hAnsi="Times New Roman" w:cs="Times New Roman"/>
          </w:rPr>
          <w:delText>covers a wide representation</w:delText>
        </w:r>
        <w:r w:rsidDel="00F3226D">
          <w:rPr>
            <w:rFonts w:ascii="Times New Roman" w:hAnsi="Times New Roman" w:cs="Times New Roman"/>
          </w:rPr>
          <w:delText xml:space="preserve"> of the tree of life, but </w:delText>
        </w:r>
        <w:r w:rsidR="00406F30" w:rsidDel="00F3226D">
          <w:rPr>
            <w:rFonts w:ascii="Times New Roman" w:hAnsi="Times New Roman" w:cs="Times New Roman"/>
          </w:rPr>
          <w:delText xml:space="preserve">the </w:delText>
        </w:r>
      </w:del>
      <w:del w:id="21" w:author="Neil Sarkar" w:date="2012-09-19T16:53:00Z">
        <w:r w:rsidR="00406F30" w:rsidDel="00742617">
          <w:rPr>
            <w:rFonts w:ascii="Times New Roman" w:hAnsi="Times New Roman" w:cs="Times New Roman"/>
          </w:rPr>
          <w:delText xml:space="preserve">included </w:delText>
        </w:r>
      </w:del>
      <w:del w:id="22" w:author="Neil Sarkar" w:date="2012-09-19T21:23:00Z">
        <w:r w:rsidR="00406F30" w:rsidDel="00F3226D">
          <w:rPr>
            <w:rFonts w:ascii="Times New Roman" w:hAnsi="Times New Roman" w:cs="Times New Roman"/>
          </w:rPr>
          <w:delText xml:space="preserve">species </w:delText>
        </w:r>
      </w:del>
      <w:r w:rsidR="00406F30">
        <w:rPr>
          <w:rFonts w:ascii="Times New Roman" w:hAnsi="Times New Roman" w:cs="Times New Roman"/>
        </w:rPr>
        <w:t>have</w:t>
      </w:r>
      <w:proofErr w:type="gramEnd"/>
      <w:r w:rsidR="00406F30">
        <w:rPr>
          <w:rFonts w:ascii="Times New Roman" w:hAnsi="Times New Roman" w:cs="Times New Roman"/>
        </w:rPr>
        <w:t xml:space="preserve"> changed little over the past half century. In light of the </w:t>
      </w:r>
      <w:del w:id="23" w:author="Neil Sarkar" w:date="2012-09-19T17:05:00Z">
        <w:r w:rsidR="00406F30" w:rsidDel="00D207D2">
          <w:rPr>
            <w:rFonts w:ascii="Times New Roman" w:hAnsi="Times New Roman" w:cs="Times New Roman"/>
          </w:rPr>
          <w:delText xml:space="preserve">significant </w:delText>
        </w:r>
      </w:del>
      <w:ins w:id="24" w:author="Neil Sarkar" w:date="2012-09-19T17:05:00Z">
        <w:r w:rsidR="00D207D2">
          <w:rPr>
            <w:rFonts w:ascii="Times New Roman" w:hAnsi="Times New Roman" w:cs="Times New Roman"/>
          </w:rPr>
          <w:t xml:space="preserve">recent </w:t>
        </w:r>
      </w:ins>
      <w:ins w:id="25" w:author="Neil Sarkar" w:date="2012-09-19T16:54:00Z">
        <w:r w:rsidR="00742617">
          <w:rPr>
            <w:rFonts w:ascii="Times New Roman" w:hAnsi="Times New Roman" w:cs="Times New Roman"/>
          </w:rPr>
          <w:t xml:space="preserve">growth in biological data due in part to </w:t>
        </w:r>
      </w:ins>
      <w:r w:rsidR="00406F30">
        <w:rPr>
          <w:rFonts w:ascii="Times New Roman" w:hAnsi="Times New Roman" w:cs="Times New Roman"/>
        </w:rPr>
        <w:t xml:space="preserve">advances in </w:t>
      </w:r>
      <w:del w:id="26" w:author="Neil Sarkar" w:date="2012-09-19T16:53:00Z">
        <w:r w:rsidR="00406F30" w:rsidDel="00742617">
          <w:rPr>
            <w:rFonts w:ascii="Times New Roman" w:hAnsi="Times New Roman" w:cs="Times New Roman"/>
          </w:rPr>
          <w:delText>sequencing and curating genomes</w:delText>
        </w:r>
      </w:del>
      <w:ins w:id="27" w:author="Neil Sarkar" w:date="2012-09-19T16:53:00Z">
        <w:r w:rsidR="00742617">
          <w:rPr>
            <w:rFonts w:ascii="Times New Roman" w:hAnsi="Times New Roman" w:cs="Times New Roman"/>
          </w:rPr>
          <w:t>biotechnology</w:t>
        </w:r>
      </w:ins>
      <w:del w:id="28" w:author="Neil Sarkar" w:date="2012-09-19T16:53:00Z">
        <w:r w:rsidR="00406F30" w:rsidDel="00742617">
          <w:rPr>
            <w:rFonts w:ascii="Times New Roman" w:hAnsi="Times New Roman" w:cs="Times New Roman"/>
          </w:rPr>
          <w:delText xml:space="preserve"> of recent</w:delText>
        </w:r>
      </w:del>
      <w:r w:rsidR="00406F30">
        <w:rPr>
          <w:rFonts w:ascii="Times New Roman" w:hAnsi="Times New Roman" w:cs="Times New Roman"/>
        </w:rPr>
        <w:t xml:space="preserve">, it may be appropriate to </w:t>
      </w:r>
      <w:del w:id="29" w:author="Neil Sarkar" w:date="2012-09-19T16:55:00Z">
        <w:r w:rsidR="00406F30" w:rsidDel="00742617">
          <w:rPr>
            <w:rFonts w:ascii="Times New Roman" w:hAnsi="Times New Roman" w:cs="Times New Roman"/>
          </w:rPr>
          <w:delText>reevaluate this list of species to the aim of determining the best</w:delText>
        </w:r>
      </w:del>
      <w:ins w:id="30" w:author="Neil Sarkar" w:date="2012-09-19T16:55:00Z">
        <w:r w:rsidR="00742617">
          <w:rPr>
            <w:rFonts w:ascii="Times New Roman" w:hAnsi="Times New Roman" w:cs="Times New Roman"/>
          </w:rPr>
          <w:t>consider additional</w:t>
        </w:r>
      </w:ins>
      <w:r w:rsidR="00406F30">
        <w:rPr>
          <w:rFonts w:ascii="Times New Roman" w:hAnsi="Times New Roman" w:cs="Times New Roman"/>
        </w:rPr>
        <w:t xml:space="preserve"> </w:t>
      </w:r>
      <w:del w:id="31" w:author="Neil Sarkar" w:date="2012-09-19T16:55:00Z">
        <w:r w:rsidR="00B8525A" w:rsidDel="00742617">
          <w:rPr>
            <w:rFonts w:ascii="Times New Roman" w:hAnsi="Times New Roman" w:cs="Times New Roman"/>
          </w:rPr>
          <w:delText xml:space="preserve">mammalian </w:delText>
        </w:r>
      </w:del>
      <w:r w:rsidR="00B8525A">
        <w:rPr>
          <w:rFonts w:ascii="Times New Roman" w:hAnsi="Times New Roman" w:cs="Times New Roman"/>
        </w:rPr>
        <w:t xml:space="preserve">animal </w:t>
      </w:r>
      <w:r w:rsidR="00406F30">
        <w:rPr>
          <w:rFonts w:ascii="Times New Roman" w:hAnsi="Times New Roman" w:cs="Times New Roman"/>
        </w:rPr>
        <w:t xml:space="preserve">models that </w:t>
      </w:r>
      <w:del w:id="32" w:author="Neil Sarkar" w:date="2012-09-19T16:55:00Z">
        <w:r w:rsidR="00406F30" w:rsidDel="00742617">
          <w:rPr>
            <w:rFonts w:ascii="Times New Roman" w:hAnsi="Times New Roman" w:cs="Times New Roman"/>
          </w:rPr>
          <w:delText>most accurately</w:delText>
        </w:r>
      </w:del>
      <w:ins w:id="33" w:author="Neil Sarkar" w:date="2012-09-19T16:55:00Z">
        <w:r w:rsidR="00742617">
          <w:rPr>
            <w:rFonts w:ascii="Times New Roman" w:hAnsi="Times New Roman" w:cs="Times New Roman"/>
          </w:rPr>
          <w:t>may</w:t>
        </w:r>
      </w:ins>
      <w:r w:rsidR="00406F30">
        <w:rPr>
          <w:rFonts w:ascii="Times New Roman" w:hAnsi="Times New Roman" w:cs="Times New Roman"/>
        </w:rPr>
        <w:t xml:space="preserve"> yield </w:t>
      </w:r>
      <w:del w:id="34" w:author="Neil Sarkar" w:date="2012-09-19T16:55:00Z">
        <w:r w:rsidR="00406F30" w:rsidDel="00742617">
          <w:rPr>
            <w:rFonts w:ascii="Times New Roman" w:hAnsi="Times New Roman" w:cs="Times New Roman"/>
          </w:rPr>
          <w:delText xml:space="preserve">data </w:delText>
        </w:r>
      </w:del>
      <w:ins w:id="35" w:author="Neil Sarkar" w:date="2012-09-19T16:55:00Z">
        <w:r w:rsidR="00742617">
          <w:rPr>
            <w:rFonts w:ascii="Times New Roman" w:hAnsi="Times New Roman" w:cs="Times New Roman"/>
          </w:rPr>
          <w:t xml:space="preserve">significant insights </w:t>
        </w:r>
      </w:ins>
      <w:del w:id="36" w:author="Neil Sarkar" w:date="2012-09-19T16:55:00Z">
        <w:r w:rsidR="00406F30" w:rsidDel="00742617">
          <w:rPr>
            <w:rFonts w:ascii="Times New Roman" w:hAnsi="Times New Roman" w:cs="Times New Roman"/>
          </w:rPr>
          <w:delText xml:space="preserve">clinically relevant </w:delText>
        </w:r>
      </w:del>
      <w:r w:rsidR="00406F30">
        <w:rPr>
          <w:rFonts w:ascii="Times New Roman" w:hAnsi="Times New Roman" w:cs="Times New Roman"/>
        </w:rPr>
        <w:t xml:space="preserve">to human health. </w:t>
      </w:r>
      <w:ins w:id="37" w:author="Neil Sarkar" w:date="2012-09-19T16:57:00Z">
        <w:r w:rsidR="00742617">
          <w:rPr>
            <w:rFonts w:ascii="Times New Roman" w:hAnsi="Times New Roman" w:cs="Times New Roman"/>
          </w:rPr>
          <w:t>This review explores the history of animal model organisms and proposes</w:t>
        </w:r>
      </w:ins>
      <w:ins w:id="38" w:author="Neil Sarkar" w:date="2012-09-19T21:24:00Z">
        <w:r w:rsidR="00F3226D">
          <w:rPr>
            <w:rFonts w:ascii="Times New Roman" w:hAnsi="Times New Roman" w:cs="Times New Roman"/>
          </w:rPr>
          <w:t xml:space="preserve"> that there may be an</w:t>
        </w:r>
      </w:ins>
      <w:ins w:id="39" w:author="Neil Sarkar" w:date="2012-09-19T16:58:00Z">
        <w:r w:rsidR="00541821">
          <w:rPr>
            <w:rFonts w:ascii="Times New Roman" w:hAnsi="Times New Roman" w:cs="Times New Roman"/>
          </w:rPr>
          <w:t xml:space="preserve"> opportunity to identify potentially new model animal organisms. </w:t>
        </w:r>
      </w:ins>
      <w:del w:id="40" w:author="Neil Sarkar" w:date="2012-09-19T16:56:00Z">
        <w:r w:rsidR="001A58EA" w:rsidDel="00742617">
          <w:rPr>
            <w:rFonts w:ascii="Times New Roman" w:hAnsi="Times New Roman" w:cs="Times New Roman"/>
          </w:rPr>
          <w:delText xml:space="preserve">We </w:delText>
        </w:r>
      </w:del>
      <w:ins w:id="41" w:author="Neil Sarkar" w:date="2012-09-19T16:59:00Z">
        <w:r w:rsidR="00541821">
          <w:rPr>
            <w:rFonts w:ascii="Times New Roman" w:hAnsi="Times New Roman" w:cs="Times New Roman"/>
          </w:rPr>
          <w:t xml:space="preserve">In particular, </w:t>
        </w:r>
      </w:ins>
      <w:ins w:id="42" w:author="Neil Sarkar" w:date="2012-09-19T17:06:00Z">
        <w:r w:rsidR="00A04DC2">
          <w:rPr>
            <w:rFonts w:ascii="Times New Roman" w:hAnsi="Times New Roman" w:cs="Times New Roman"/>
          </w:rPr>
          <w:t>this review</w:t>
        </w:r>
      </w:ins>
      <w:ins w:id="43" w:author="Neil Sarkar" w:date="2012-09-19T16:56:00Z">
        <w:r w:rsidR="00742617">
          <w:rPr>
            <w:rFonts w:ascii="Times New Roman" w:hAnsi="Times New Roman" w:cs="Times New Roman"/>
          </w:rPr>
          <w:t xml:space="preserve"> consider</w:t>
        </w:r>
      </w:ins>
      <w:ins w:id="44" w:author="Neil Sarkar" w:date="2012-09-19T17:06:00Z">
        <w:r w:rsidR="00A04DC2">
          <w:rPr>
            <w:rFonts w:ascii="Times New Roman" w:hAnsi="Times New Roman" w:cs="Times New Roman"/>
          </w:rPr>
          <w:t>s</w:t>
        </w:r>
      </w:ins>
      <w:ins w:id="45" w:author="Neil Sarkar" w:date="2012-09-19T16:56:00Z">
        <w:r w:rsidR="00742617">
          <w:rPr>
            <w:rFonts w:ascii="Times New Roman" w:hAnsi="Times New Roman" w:cs="Times New Roman"/>
          </w:rPr>
          <w:t xml:space="preserve"> </w:t>
        </w:r>
      </w:ins>
      <w:ins w:id="46" w:author="Neil Sarkar" w:date="2012-09-19T16:59:00Z">
        <w:r w:rsidR="00541821">
          <w:rPr>
            <w:rFonts w:ascii="Times New Roman" w:hAnsi="Times New Roman" w:cs="Times New Roman"/>
          </w:rPr>
          <w:t xml:space="preserve">the potential of </w:t>
        </w:r>
      </w:ins>
      <w:del w:id="47" w:author="Neil Sarkar" w:date="2012-09-19T16:56:00Z">
        <w:r w:rsidR="001A58EA" w:rsidDel="00742617">
          <w:rPr>
            <w:rFonts w:ascii="Times New Roman" w:hAnsi="Times New Roman" w:cs="Times New Roman"/>
          </w:rPr>
          <w:delText>propose</w:delText>
        </w:r>
        <w:r w:rsidR="00406F30" w:rsidDel="00742617">
          <w:rPr>
            <w:rFonts w:ascii="Times New Roman" w:hAnsi="Times New Roman" w:cs="Times New Roman"/>
          </w:rPr>
          <w:delText xml:space="preserve"> that </w:delText>
        </w:r>
      </w:del>
      <w:r w:rsidR="00406F30">
        <w:rPr>
          <w:rFonts w:ascii="Times New Roman" w:hAnsi="Times New Roman" w:cs="Times New Roman"/>
        </w:rPr>
        <w:t xml:space="preserve">agricultural species </w:t>
      </w:r>
      <w:del w:id="48" w:author="Neil Sarkar" w:date="2012-09-19T16:57:00Z">
        <w:r w:rsidR="00406F30" w:rsidDel="00742617">
          <w:rPr>
            <w:rFonts w:ascii="Times New Roman" w:hAnsi="Times New Roman" w:cs="Times New Roman"/>
          </w:rPr>
          <w:delText xml:space="preserve">may </w:delText>
        </w:r>
      </w:del>
      <w:del w:id="49" w:author="Neil Sarkar" w:date="2012-09-19T17:02:00Z">
        <w:r w:rsidR="00406F30" w:rsidDel="00832B47">
          <w:rPr>
            <w:rFonts w:ascii="Times New Roman" w:hAnsi="Times New Roman" w:cs="Times New Roman"/>
          </w:rPr>
          <w:delText xml:space="preserve">be </w:delText>
        </w:r>
      </w:del>
      <w:del w:id="50" w:author="Neil Sarkar" w:date="2012-09-19T16:59:00Z">
        <w:r w:rsidR="00406F30" w:rsidDel="00541821">
          <w:rPr>
            <w:rFonts w:ascii="Times New Roman" w:hAnsi="Times New Roman" w:cs="Times New Roman"/>
          </w:rPr>
          <w:delText>well suited for this role</w:delText>
        </w:r>
      </w:del>
      <w:ins w:id="51" w:author="Neil Sarkar" w:date="2012-09-19T16:59:00Z">
        <w:r w:rsidR="00541821">
          <w:rPr>
            <w:rFonts w:ascii="Times New Roman" w:hAnsi="Times New Roman" w:cs="Times New Roman"/>
          </w:rPr>
          <w:t>as additional animal model organisms</w:t>
        </w:r>
        <w:r w:rsidR="00832B47">
          <w:rPr>
            <w:rFonts w:ascii="Times New Roman" w:hAnsi="Times New Roman" w:cs="Times New Roman"/>
          </w:rPr>
          <w:t>, given their careful breeding for agricultural purposes</w:t>
        </w:r>
      </w:ins>
      <w:del w:id="52" w:author="Neil Sarkar" w:date="2012-09-19T16:57:00Z">
        <w:r w:rsidR="001A58EA" w:rsidDel="00742617">
          <w:rPr>
            <w:rFonts w:ascii="Times New Roman" w:hAnsi="Times New Roman" w:cs="Times New Roman"/>
          </w:rPr>
          <w:delText xml:space="preserve">, considering </w:delText>
        </w:r>
        <w:r w:rsidR="00B8525A" w:rsidDel="00742617">
          <w:rPr>
            <w:rFonts w:ascii="Times New Roman" w:hAnsi="Times New Roman" w:cs="Times New Roman"/>
          </w:rPr>
          <w:delText>the</w:delText>
        </w:r>
        <w:r w:rsidR="001A58EA" w:rsidDel="00742617">
          <w:rPr>
            <w:rFonts w:ascii="Times New Roman" w:hAnsi="Times New Roman" w:cs="Times New Roman"/>
          </w:rPr>
          <w:delText xml:space="preserve"> potential they may hold in estimating human genetics and metabolism </w:delText>
        </w:r>
        <w:r w:rsidR="00B8525A" w:rsidDel="00742617">
          <w:rPr>
            <w:rFonts w:ascii="Times New Roman" w:hAnsi="Times New Roman" w:cs="Times New Roman"/>
          </w:rPr>
          <w:delText>more precisely than</w:delText>
        </w:r>
        <w:r w:rsidR="001A58EA" w:rsidDel="00742617">
          <w:rPr>
            <w:rFonts w:ascii="Times New Roman" w:hAnsi="Times New Roman" w:cs="Times New Roman"/>
          </w:rPr>
          <w:delText xml:space="preserve"> currently used mammalian model species</w:delText>
        </w:r>
      </w:del>
      <w:r w:rsidR="001A58EA">
        <w:rPr>
          <w:rFonts w:ascii="Times New Roman" w:hAnsi="Times New Roman" w:cs="Times New Roman"/>
        </w:rPr>
        <w:t>.</w:t>
      </w:r>
      <w:ins w:id="53" w:author="Neil Sarkar" w:date="2012-09-19T17:01:00Z">
        <w:r w:rsidR="00832B47">
          <w:rPr>
            <w:rFonts w:ascii="Times New Roman" w:hAnsi="Times New Roman" w:cs="Times New Roman"/>
          </w:rPr>
          <w:t xml:space="preserve"> Th</w:t>
        </w:r>
      </w:ins>
      <w:ins w:id="54" w:author="Neil Sarkar" w:date="2012-09-19T17:06:00Z">
        <w:r w:rsidR="00A04DC2">
          <w:rPr>
            <w:rFonts w:ascii="Times New Roman" w:hAnsi="Times New Roman" w:cs="Times New Roman"/>
          </w:rPr>
          <w:t>e</w:t>
        </w:r>
      </w:ins>
      <w:ins w:id="55" w:author="Neil Sarkar" w:date="2012-09-19T17:01:00Z">
        <w:r w:rsidR="00832B47">
          <w:rPr>
            <w:rFonts w:ascii="Times New Roman" w:hAnsi="Times New Roman" w:cs="Times New Roman"/>
          </w:rPr>
          <w:t xml:space="preserve"> review then concludes with a discussion of the types of criteria that may need to be considered to characterize the </w:t>
        </w:r>
      </w:ins>
      <w:ins w:id="56" w:author="Neil Sarkar" w:date="2012-09-19T17:02:00Z">
        <w:r w:rsidR="00832B47">
          <w:rPr>
            <w:rFonts w:ascii="Times New Roman" w:hAnsi="Times New Roman" w:cs="Times New Roman"/>
          </w:rPr>
          <w:t>‘model-ness’ of a candidate species.</w:t>
        </w:r>
      </w:ins>
      <w:del w:id="57" w:author="Neil Sarkar" w:date="2012-09-19T17:01:00Z">
        <w:r w:rsidR="001A58EA" w:rsidDel="00832B47">
          <w:rPr>
            <w:rFonts w:ascii="Times New Roman" w:hAnsi="Times New Roman" w:cs="Times New Roman"/>
          </w:rPr>
          <w:delText xml:space="preserve"> </w:delText>
        </w:r>
      </w:del>
      <w:del w:id="58" w:author="Neil Sarkar" w:date="2012-09-19T17:02:00Z">
        <w:r w:rsidR="001A58EA" w:rsidDel="00832B47">
          <w:rPr>
            <w:rFonts w:ascii="Times New Roman" w:hAnsi="Times New Roman" w:cs="Times New Roman"/>
          </w:rPr>
          <w:delText>A detailed analysis should be performed to evaluate this claim, towards establishing new standards for genomic research that will yield better and more accurate data.</w:delText>
        </w:r>
      </w:del>
    </w:p>
    <w:p w14:paraId="4D543A4E" w14:textId="77777777" w:rsidR="00433F8F" w:rsidRDefault="00433F8F">
      <w:pPr>
        <w:rPr>
          <w:rFonts w:ascii="Times New Roman" w:hAnsi="Times New Roman" w:cs="Times New Roman"/>
        </w:rPr>
      </w:pPr>
      <w:r>
        <w:rPr>
          <w:rFonts w:ascii="Times New Roman" w:hAnsi="Times New Roman" w:cs="Times New Roman"/>
        </w:rPr>
        <w:br w:type="page"/>
      </w:r>
    </w:p>
    <w:p w14:paraId="70C1FF6B" w14:textId="08E82807" w:rsidR="000057A6" w:rsidRPr="00FB6EA8" w:rsidRDefault="000057A6" w:rsidP="00913FDB">
      <w:pPr>
        <w:spacing w:line="480" w:lineRule="auto"/>
        <w:rPr>
          <w:rFonts w:ascii="Times New Roman" w:hAnsi="Times New Roman" w:cs="Times New Roman"/>
        </w:rPr>
      </w:pPr>
      <w:r w:rsidRPr="00FB6EA8">
        <w:rPr>
          <w:rFonts w:ascii="Times New Roman" w:hAnsi="Times New Roman" w:cs="Times New Roman"/>
        </w:rPr>
        <w:lastRenderedPageBreak/>
        <w:t>INTRODUCTION</w:t>
      </w:r>
    </w:p>
    <w:p w14:paraId="45BFCFA6" w14:textId="2969DF28" w:rsidR="00C36EEF" w:rsidRPr="00FB6EA8" w:rsidRDefault="00166E36" w:rsidP="00913FDB">
      <w:pPr>
        <w:spacing w:line="480" w:lineRule="auto"/>
        <w:ind w:firstLine="720"/>
        <w:rPr>
          <w:rFonts w:ascii="Times New Roman" w:hAnsi="Times New Roman" w:cs="Times New Roman"/>
        </w:rPr>
      </w:pPr>
      <w:r w:rsidRPr="00FB6EA8">
        <w:rPr>
          <w:rFonts w:ascii="Times New Roman" w:hAnsi="Times New Roman" w:cs="Times New Roman"/>
        </w:rPr>
        <w:t>Continued</w:t>
      </w:r>
      <w:r w:rsidR="00E675F5" w:rsidRPr="00FB6EA8">
        <w:rPr>
          <w:rFonts w:ascii="Times New Roman" w:hAnsi="Times New Roman" w:cs="Times New Roman"/>
        </w:rPr>
        <w:t xml:space="preserve"> advances in biotechnology </w:t>
      </w:r>
      <w:r w:rsidR="00E52192" w:rsidRPr="00FB6EA8">
        <w:rPr>
          <w:rFonts w:ascii="Times New Roman" w:hAnsi="Times New Roman" w:cs="Times New Roman"/>
        </w:rPr>
        <w:t xml:space="preserve">have </w:t>
      </w:r>
      <w:r w:rsidR="00E675F5" w:rsidRPr="00FB6EA8">
        <w:rPr>
          <w:rFonts w:ascii="Times New Roman" w:hAnsi="Times New Roman" w:cs="Times New Roman"/>
        </w:rPr>
        <w:t xml:space="preserve">resulted in </w:t>
      </w:r>
      <w:r w:rsidR="00681983" w:rsidRPr="00FB6EA8">
        <w:rPr>
          <w:rFonts w:ascii="Times New Roman" w:hAnsi="Times New Roman" w:cs="Times New Roman"/>
        </w:rPr>
        <w:t xml:space="preserve">a </w:t>
      </w:r>
      <w:r w:rsidR="000057A6" w:rsidRPr="00FB6EA8">
        <w:rPr>
          <w:rFonts w:ascii="Times New Roman" w:hAnsi="Times New Roman" w:cs="Times New Roman"/>
        </w:rPr>
        <w:t xml:space="preserve">range of </w:t>
      </w:r>
      <w:r w:rsidR="00D534B0" w:rsidRPr="00FB6EA8">
        <w:rPr>
          <w:rFonts w:ascii="Times New Roman" w:hAnsi="Times New Roman" w:cs="Times New Roman"/>
        </w:rPr>
        <w:t xml:space="preserve">new </w:t>
      </w:r>
      <w:r w:rsidR="00E675F5" w:rsidRPr="00FB6EA8">
        <w:rPr>
          <w:rFonts w:ascii="Times New Roman" w:hAnsi="Times New Roman" w:cs="Times New Roman"/>
        </w:rPr>
        <w:t xml:space="preserve">comparative biology </w:t>
      </w:r>
      <w:r w:rsidR="000057A6" w:rsidRPr="00FB6EA8">
        <w:rPr>
          <w:rFonts w:ascii="Times New Roman" w:hAnsi="Times New Roman" w:cs="Times New Roman"/>
        </w:rPr>
        <w:t>tools</w:t>
      </w:r>
      <w:r w:rsidR="00E675F5" w:rsidRPr="00FB6EA8">
        <w:rPr>
          <w:rFonts w:ascii="Times New Roman" w:hAnsi="Times New Roman" w:cs="Times New Roman"/>
        </w:rPr>
        <w:t>, includ</w:t>
      </w:r>
      <w:r w:rsidR="00E52192" w:rsidRPr="00FB6EA8">
        <w:rPr>
          <w:rFonts w:ascii="Times New Roman" w:hAnsi="Times New Roman" w:cs="Times New Roman"/>
        </w:rPr>
        <w:t>ing</w:t>
      </w:r>
      <w:r w:rsidR="00E675F5" w:rsidRPr="00FB6EA8">
        <w:rPr>
          <w:rFonts w:ascii="Times New Roman" w:hAnsi="Times New Roman" w:cs="Times New Roman"/>
        </w:rPr>
        <w:t xml:space="preserve"> </w:t>
      </w:r>
      <w:r w:rsidR="00681983" w:rsidRPr="00FB6EA8">
        <w:rPr>
          <w:rFonts w:ascii="Times New Roman" w:hAnsi="Times New Roman" w:cs="Times New Roman"/>
        </w:rPr>
        <w:t>many that can be used in the study</w:t>
      </w:r>
      <w:r w:rsidR="00E675F5" w:rsidRPr="00FB6EA8">
        <w:rPr>
          <w:rFonts w:ascii="Times New Roman" w:hAnsi="Times New Roman" w:cs="Times New Roman"/>
        </w:rPr>
        <w:t xml:space="preserve"> </w:t>
      </w:r>
      <w:r w:rsidR="00681983" w:rsidRPr="00FB6EA8">
        <w:rPr>
          <w:rFonts w:ascii="Times New Roman" w:hAnsi="Times New Roman" w:cs="Times New Roman"/>
        </w:rPr>
        <w:t xml:space="preserve">of </w:t>
      </w:r>
      <w:r w:rsidR="00E675F5" w:rsidRPr="00FB6EA8">
        <w:rPr>
          <w:rFonts w:ascii="Times New Roman" w:hAnsi="Times New Roman" w:cs="Times New Roman"/>
        </w:rPr>
        <w:t>human health</w:t>
      </w:r>
      <w:r w:rsidR="000057A6" w:rsidRPr="00FB6EA8">
        <w:rPr>
          <w:rFonts w:ascii="Times New Roman" w:hAnsi="Times New Roman" w:cs="Times New Roman"/>
        </w:rPr>
        <w:t>. Some of the</w:t>
      </w:r>
      <w:r w:rsidR="00681983" w:rsidRPr="00FB6EA8">
        <w:rPr>
          <w:rFonts w:ascii="Times New Roman" w:hAnsi="Times New Roman" w:cs="Times New Roman"/>
        </w:rPr>
        <w:t>se</w:t>
      </w:r>
      <w:r w:rsidR="000057A6" w:rsidRPr="00FB6EA8">
        <w:rPr>
          <w:rFonts w:ascii="Times New Roman" w:hAnsi="Times New Roman" w:cs="Times New Roman"/>
        </w:rPr>
        <w:t xml:space="preserve"> platforms include single-molecule real-time sequencing </w:t>
      </w:r>
      <w:r w:rsidR="00002D6E" w:rsidRPr="00FB6EA8">
        <w:rPr>
          <w:rFonts w:ascii="Times New Roman" w:hAnsi="Times New Roman" w:cs="Times New Roman"/>
        </w:rPr>
        <w:fldChar w:fldCharType="begin"/>
      </w:r>
      <w:r w:rsidR="008B3B05" w:rsidRPr="00FB6EA8">
        <w:rPr>
          <w:rFonts w:ascii="Times New Roman" w:hAnsi="Times New Roman" w:cs="Times New Roman"/>
        </w:rPr>
        <w:instrText xml:space="preserve"> ADDIN PAPERS2_CITATIONS &lt;citation&gt;&lt;uuid&gt;678AC935-1122-4FB0-A684-8F578498602A&lt;/uuid&gt;&lt;priority&gt;0&lt;/priority&gt;&lt;publications&gt;&lt;publication&gt;&lt;uuid&gt;4CBEA85F-3F88-4B44-877D-E7E408324E74&lt;/uuid&gt;&lt;volume&gt;19&lt;/volume&gt;&lt;doi&gt;10.1093/hmg/ddq416&lt;/doi&gt;&lt;startpage&gt;R227&lt;/startpage&gt;&lt;publication_date&gt;99201010151200000000222000&lt;/publication_date&gt;&lt;url&gt;http://eutils.ncbi.nlm.nih.gov/entrez/eutils/elink.fcgi?dbfrom=pubmed&amp;amp;id=20858600&amp;amp;retmode=ref&amp;amp;cmd=prlinks&lt;/url&gt;&lt;type&gt;400&lt;/type&gt;&lt;title&gt;A window into third-generation sequencing.&lt;/title&gt;&lt;location&gt;200,5,37.4484914,-122.1802812&lt;/location&gt;&lt;institution&gt;Pacific Biosciences, 1380 Willow Road, Menlo Park, CA 94025, USA. eschadt@pacificbiosciences.com&lt;/institution&gt;&lt;number&gt;R2&lt;/number&gt;&lt;subtype&gt;400&lt;/subtype&gt;&lt;endpage&gt;40&lt;/endpage&gt;&lt;bundle&gt;&lt;publication&gt;&lt;title&gt;Human molecular genetics&lt;/title&gt;&lt;type&gt;-100&lt;/type&gt;&lt;subtype&gt;-100&lt;/subtype&gt;&lt;uuid&gt;62A87F16-23D6-414C-9089-8514CB734732&lt;/uuid&gt;&lt;/publication&gt;&lt;/bundle&gt;&lt;authors&gt;&lt;author&gt;&lt;firstName&gt;Eric&lt;/firstName&gt;&lt;middleNames&gt;E&lt;/middleNames&gt;&lt;lastName&gt;Schadt&lt;/lastName&gt;&lt;/author&gt;&lt;author&gt;&lt;firstName&gt;Steve&lt;/firstName&gt;&lt;lastName&gt;Turner&lt;/lastName&gt;&lt;/author&gt;&lt;author&gt;&lt;firstName&gt;Andrew&lt;/firstName&gt;&lt;lastName&gt;Kasarskis&lt;/lastName&gt;&lt;/author&gt;&lt;/authors&gt;&lt;/publication&gt;&lt;/publications&gt;&lt;cites&gt;&lt;/cites&gt;&lt;/citation&gt;</w:instrText>
      </w:r>
      <w:r w:rsidR="00002D6E" w:rsidRPr="00FB6EA8">
        <w:rPr>
          <w:rFonts w:ascii="Times New Roman" w:hAnsi="Times New Roman" w:cs="Times New Roman"/>
        </w:rPr>
        <w:fldChar w:fldCharType="separate"/>
      </w:r>
      <w:r w:rsidR="008005D8" w:rsidRPr="00FB6EA8">
        <w:rPr>
          <w:rFonts w:ascii="Times New Roman" w:hAnsi="Times New Roman" w:cs="Times New Roman"/>
        </w:rPr>
        <w:t>[1]</w:t>
      </w:r>
      <w:r w:rsidR="00002D6E" w:rsidRPr="00FB6EA8">
        <w:rPr>
          <w:rFonts w:ascii="Times New Roman" w:hAnsi="Times New Roman" w:cs="Times New Roman"/>
        </w:rPr>
        <w:fldChar w:fldCharType="end"/>
      </w:r>
      <w:r w:rsidR="009F204F" w:rsidRPr="00FB6EA8">
        <w:rPr>
          <w:rFonts w:ascii="Times New Roman" w:hAnsi="Times New Roman" w:cs="Times New Roman"/>
        </w:rPr>
        <w:t xml:space="preserve"> </w:t>
      </w:r>
      <w:r w:rsidR="00C66F49" w:rsidRPr="00FB6EA8">
        <w:rPr>
          <w:rFonts w:ascii="Times New Roman" w:hAnsi="Times New Roman" w:cs="Times New Roman"/>
        </w:rPr>
        <w:t>and publicly accessible</w:t>
      </w:r>
      <w:r w:rsidR="000057A6" w:rsidRPr="00FB6EA8">
        <w:rPr>
          <w:rFonts w:ascii="Times New Roman" w:hAnsi="Times New Roman" w:cs="Times New Roman"/>
        </w:rPr>
        <w:t xml:space="preserve"> annotated genomes </w:t>
      </w:r>
      <w:r w:rsidR="00C66F49" w:rsidRPr="00FB6EA8">
        <w:rPr>
          <w:rFonts w:ascii="Times New Roman" w:hAnsi="Times New Roman" w:cs="Times New Roman"/>
        </w:rPr>
        <w:t>of a rapidly gr</w:t>
      </w:r>
      <w:r w:rsidR="009F204F" w:rsidRPr="00FB6EA8">
        <w:rPr>
          <w:rFonts w:ascii="Times New Roman" w:hAnsi="Times New Roman" w:cs="Times New Roman"/>
        </w:rPr>
        <w:t>owing number of species</w:t>
      </w:r>
      <w:r w:rsidR="008B3B05" w:rsidRPr="00FB6EA8">
        <w:rPr>
          <w:rFonts w:ascii="Times New Roman" w:hAnsi="Times New Roman" w:cs="Times New Roman"/>
        </w:rPr>
        <w:t xml:space="preserve"> </w:t>
      </w:r>
      <w:r w:rsidR="008B3B05"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&lt;citation&gt;&lt;uuid&gt;00659E3A-EA7A-4BF5-8471-C025D8F2DD40&lt;/uuid&gt;&lt;priority&gt;5&lt;/priority&gt;&lt;publications&gt;&lt;publication&gt;&lt;publisher&gt;National Center for Biotechnology Information&lt;/publisher&gt;&lt;url&gt;http://www.ncbi.nlm.nih.gov/genome/browse/&lt;/url&gt;&lt;title&gt;Genome List - NCBI&lt;/title&gt;&lt;type&gt;-300&lt;/type&gt;&lt;subtype&gt;-300&lt;/subtype&gt;&lt;uuid&gt;7C260F37-2523-4724-9D58-7FF8AE140510&lt;/uuid&gt;&lt;/publication&gt;&lt;/publications&gt;&lt;cites&gt;&lt;/cites&gt;&lt;/citation&gt;</w:instrText>
      </w:r>
      <w:r w:rsidR="008B3B05" w:rsidRPr="00FB6EA8">
        <w:rPr>
          <w:rFonts w:ascii="Times New Roman" w:hAnsi="Times New Roman" w:cs="Times New Roman"/>
        </w:rPr>
        <w:fldChar w:fldCharType="separate"/>
      </w:r>
      <w:r w:rsidR="008005D8" w:rsidRPr="00FB6EA8">
        <w:rPr>
          <w:rFonts w:ascii="Times New Roman" w:hAnsi="Times New Roman" w:cs="Times New Roman"/>
        </w:rPr>
        <w:t>[2]</w:t>
      </w:r>
      <w:r w:rsidR="008B3B05" w:rsidRPr="00FB6EA8">
        <w:rPr>
          <w:rFonts w:ascii="Times New Roman" w:hAnsi="Times New Roman" w:cs="Times New Roman"/>
        </w:rPr>
        <w:fldChar w:fldCharType="end"/>
      </w:r>
      <w:r w:rsidR="009F204F" w:rsidRPr="00FB6EA8">
        <w:rPr>
          <w:rFonts w:ascii="Times New Roman" w:hAnsi="Times New Roman" w:cs="Times New Roman"/>
        </w:rPr>
        <w:t xml:space="preserve">, </w:t>
      </w:r>
      <w:r w:rsidR="00E50A88" w:rsidRPr="00FB6EA8">
        <w:rPr>
          <w:rFonts w:ascii="Times New Roman" w:hAnsi="Times New Roman" w:cs="Times New Roman"/>
        </w:rPr>
        <w:t xml:space="preserve">including </w:t>
      </w:r>
      <w:r w:rsidR="009F204F" w:rsidRPr="00FB6EA8">
        <w:rPr>
          <w:rFonts w:ascii="Times New Roman" w:hAnsi="Times New Roman" w:cs="Times New Roman"/>
        </w:rPr>
        <w:t>human</w:t>
      </w:r>
      <w:r w:rsidR="00E50A88" w:rsidRPr="00FB6EA8">
        <w:rPr>
          <w:rFonts w:ascii="Times New Roman" w:hAnsi="Times New Roman" w:cs="Times New Roman"/>
        </w:rPr>
        <w:t>s</w:t>
      </w:r>
      <w:r w:rsidR="008B3B05" w:rsidRPr="00FB6EA8">
        <w:rPr>
          <w:rFonts w:ascii="Times New Roman" w:hAnsi="Times New Roman" w:cs="Times New Roman"/>
        </w:rPr>
        <w:t xml:space="preserve"> </w:t>
      </w:r>
      <w:r w:rsidR="008B3B05"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1B0A978D-B97E-4E49-97C5-304B8B7CC8EB&lt;/uuid&gt;&lt;priority&gt;6&lt;/priority&gt;&lt;publications&gt;&lt;publication&gt;&lt;uuid&gt;664B8CB9-0062-4E8C-8FE0-D059BEEEF28D&lt;/uuid&gt;&lt;volume&gt;409&lt;/volume&gt;&lt;doi&gt;10.1038/35057062&lt;/doi&gt;&lt;startpage&gt;860&lt;/startpage&gt;&lt;publication_date&gt;99200102151200000000222000&lt;/publication_date&gt;&lt;url&gt;http://eutils.ncbi.nlm.nih.gov/entrez/eutils/elink.fcgi?dbfrom=pubmed&amp;amp;id=11237011&amp;amp;retmode=ref&amp;amp;cmd=prlinks&lt;/url&gt;&lt;type&gt;400&lt;/type&gt;&lt;title&gt;Initial sequencing and analysis of the human genome.&lt;/title&gt;&lt;location&gt;200,5,42.3635847,-71.0824613&lt;/location&gt;&lt;institution&gt;Whitehead Institute for Biomedical Research, Center for Genome Research, Cambridge, Massachusetts 02142, USA. lander@genome.wi.mit.edu&lt;/institution&gt;&lt;number&gt;6822&lt;/number&gt;&lt;subtype&gt;400&lt;/subtype&gt;&lt;endpage&gt;921&lt;/endpage&gt;&lt;bundle&gt;&lt;publication&gt;&lt;publisher&gt;Nature Publishing Group&lt;/publisher&gt;&lt;title&gt;Nature&lt;/title&gt;&lt;type&gt;-100&lt;/type&gt;&lt;subtype&gt;-100&lt;/subtype&gt;&lt;uuid&gt;9A81C1D5-3497-47D8-A5CB-3DF16C09212E&lt;/uuid&gt;&lt;/publication&gt;&lt;/bundle&gt;&lt;authors&gt;&lt;author&gt;&lt;firstName&gt;E&lt;/firstName&gt;&lt;middleNames&gt;S&lt;/middleNames&gt;&lt;lastName&gt;Lander&lt;/lastName&gt;&lt;/author&gt;&lt;author&gt;&lt;firstName&gt;L&lt;/firstName&gt;&lt;middleNames&gt;M&lt;/middleNames&gt;&lt;lastName&gt;Linton&lt;/lastName&gt;&lt;/author&gt;&lt;author&gt;&lt;firstName&gt;B&lt;/firstName&gt;&lt;lastName&gt;Birren&lt;/lastName&gt;&lt;/author&gt;&lt;author&gt;&lt;firstName&gt;C&lt;/firstName&gt;&lt;lastName&gt;Nusbaum&lt;/lastName&gt;&lt;/author&gt;&lt;author&gt;&lt;firstName&gt;M&lt;/firstName&gt;&lt;middleNames&gt;C&lt;/middleNames&gt;&lt;lastName&gt;Zody&lt;/lastName&gt;&lt;/author&gt;&lt;author&gt;&lt;firstName&gt;J&lt;/firstName&gt;&lt;lastName&gt;Baldwin&lt;/lastName&gt;&lt;/author&gt;&lt;author&gt;&lt;firstName&gt;K&lt;/firstName&gt;&lt;lastName&gt;Devon&lt;/lastName&gt;&lt;/author&gt;&lt;author&gt;&lt;firstName&gt;K&lt;/firstName&gt;&lt;lastName&gt;Dewar&lt;/lastName&gt;&lt;/author&gt;&lt;author&gt;&lt;firstName&gt;M&lt;/firstName&gt;&lt;lastName&gt;Doyle&lt;/lastName&gt;&lt;/author&gt;&lt;author&gt;&lt;firstName&gt;W&lt;/firstName&gt;&lt;lastName&gt;FitzHugh&lt;/lastName&gt;&lt;/author&gt;&lt;author&gt;&lt;firstName&gt;R&lt;/firstName&gt;&lt;lastName&gt;Funke&lt;/lastName&gt;&lt;/author&gt;&lt;author&gt;&lt;firstName&gt;D&lt;/firstName&gt;&lt;lastName&gt;Gage&lt;/lastName&gt;&lt;/author&gt;&lt;author&gt;&lt;firstName&gt;K&lt;/firstName&gt;&lt;lastName&gt;Harris&lt;/lastName&gt;&lt;/author&gt;&lt;author&gt;&lt;firstName&gt;A&lt;/firstName&gt;&lt;lastName&gt;Heaford&lt;/lastName&gt;&lt;/author&gt;&lt;author&gt;&lt;firstName&gt;J&lt;/firstName&gt;&lt;lastName&gt;Howland&lt;/lastName&gt;&lt;/author&gt;&lt;author&gt;&lt;firstName&gt;L&lt;/firstName&gt;&lt;lastName&gt;Kann&lt;/lastName&gt;&lt;/author&gt;&lt;author&gt;&lt;firstName&gt;J&lt;/firstName&gt;&lt;lastName&gt;Lehoczky&lt;/lastName&gt;&lt;/author&gt;&lt;author&gt;&lt;firstName&gt;R&lt;/firstName&gt;&lt;lastName&gt;LeVine&lt;/lastName&gt;&lt;/author&gt;&lt;author&gt;&lt;firstName&gt;P&lt;/firstName&gt;&lt;lastName&gt;McEwan&lt;/lastName&gt;&lt;/author&gt;&lt;author&gt;&lt;firstName&gt;K&lt;/firstName&gt;&lt;lastName&gt;McKernan&lt;/lastName&gt;&lt;/author&gt;&lt;author&gt;&lt;firstName&gt;J&lt;/firstName&gt;&lt;lastName&gt;Meldrim&lt;/lastName&gt;&lt;/author&gt;&lt;author&gt;&lt;firstName&gt;J&lt;/firstName&gt;&lt;middleNames&gt;P&lt;/middleNames&gt;&lt;lastName&gt;Mesirov&lt;/lastName&gt;&lt;/author&gt;&lt;author&gt;&lt;firstName&gt;C&lt;/firstName&gt;&lt;lastName&gt;Miranda&lt;/lastName&gt;&lt;/author&gt;&lt;author&gt;&lt;firstName&gt;W&lt;/firstName&gt;&lt;lastName&gt;Morris&lt;/lastName&gt;&lt;/author&gt;&lt;author&gt;&lt;firstName&gt;J&lt;/firstName&gt;&lt;lastName&gt;Naylor&lt;/lastName&gt;&lt;/author&gt;&lt;author&gt;&lt;firstName&gt;C&lt;/firstName&gt;&lt;lastName&gt;Raymond&lt;/lastName&gt;&lt;/author&gt;&lt;author&gt;&lt;firstName&gt;M&lt;/firstName&gt;&lt;lastName&gt;Rosetti&lt;/lastName&gt;&lt;/author&gt;&lt;author&gt;&lt;firstName&gt;R&lt;/firstName&gt;&lt;lastName&gt;Santos&lt;/lastName&gt;&lt;/author&gt;&lt;author&gt;&lt;firstName&gt;A&lt;/firstName&gt;&lt;lastName&gt;Sheridan&lt;/lastName&gt;&lt;/author&gt;&lt;author&gt;&lt;firstName&gt;C&lt;/firstName&gt;&lt;lastName&gt;Sougnez&lt;/lastName&gt;&lt;/author&gt;&lt;author&gt;&lt;firstName&gt;N&lt;/firstName&gt;&lt;lastName&gt;Stange-Thomann&lt;/lastName&gt;&lt;/author&gt;&lt;author&gt;&lt;firstName&gt;N&lt;/firstName&gt;&lt;lastName&gt;Stojanovic&lt;/lastName&gt;&lt;/author&gt;&lt;author&gt;&lt;firstName&gt;A&lt;/firstName&gt;&lt;lastName&gt;Subramanian&lt;/lastName&gt;&lt;/author&gt;&lt;author&gt;&lt;firstName&gt;D&lt;/firstName&gt;&lt;lastName&gt;Wyman&lt;/lastName&gt;&lt;/author&gt;&lt;author&gt;&lt;firstName&gt;J&lt;/firstName&gt;&lt;lastName&gt;Rogers&lt;/lastName&gt;&lt;/author&gt;&lt;author&gt;&lt;firstName&gt;J&lt;/firstName&gt;&lt;lastName&gt;Sulston&lt;/lastName&gt;&lt;/author&gt;&lt;author&gt;&lt;firstName&gt;R&lt;/firstName&gt;&lt;lastName&gt;Ainscough&lt;/lastName&gt;&lt;/author&gt;&lt;author&gt;&lt;firstName&gt;S&lt;/firstName&gt;&lt;lastName&gt;Beck&lt;/lastName&gt;&lt;/author&gt;&lt;author&gt;&lt;firstName&gt;D&lt;/firstName&gt;&lt;lastName&gt;Bentley&lt;/lastName&gt;&lt;/author&gt;&lt;author&gt;&lt;firstName&gt;J&lt;/firstName&gt;&lt;lastName&gt;Burton&lt;/lastName&gt;&lt;/author&gt;&lt;author&gt;&lt;firstName&gt;C&lt;/firstName&gt;&lt;lastName&gt;Clee&lt;/lastName&gt;&lt;/author&gt;&lt;author&gt;&lt;firstName&gt;N&lt;/firstName&gt;&lt;lastName&gt;Carter&lt;/lastName&gt;&lt;/author&gt;&lt;author&gt;&lt;firstName&gt;A&lt;/firstName&gt;&lt;lastName&gt;Coulson&lt;/lastName&gt;&lt;/author&gt;&lt;author&gt;&lt;firstName&gt;R&lt;/firstName&gt;&lt;lastName&gt;Deadman&lt;/lastName&gt;&lt;/author&gt;&lt;author&gt;&lt;firstName&gt;P&lt;/firstName&gt;&lt;lastName&gt;Deloukas&lt;/lastName&gt;&lt;/author&gt;&lt;author&gt;&lt;firstName&gt;A&lt;/firstName&gt;&lt;lastName&gt;Dunham&lt;/lastName&gt;&lt;/author&gt;&lt;author&gt;&lt;firstName&gt;I&lt;/firstName&gt;&lt;lastName&gt;Dunham&lt;/lastName&gt;&lt;/author&gt;&lt;author&gt;&lt;firstName&gt;R&lt;/firstName&gt;&lt;lastName&gt;Durbin&lt;/lastName&gt;&lt;/author&gt;&lt;author&gt;&lt;firstName&gt;L&lt;/firstName&gt;&lt;lastName&gt;French&lt;/lastName&gt;&lt;/author&gt;&lt;author&gt;&lt;firstName&gt;D&lt;/firstName&gt;&lt;lastName&gt;Grafham&lt;/lastName&gt;&lt;/author&gt;&lt;author&gt;&lt;firstName&gt;S&lt;/firstName&gt;&lt;lastName&gt;Gregory&lt;/lastName&gt;&lt;/author&gt;&lt;author&gt;&lt;firstName&gt;T&lt;/firstName&gt;&lt;lastName&gt;Hubbard&lt;/lastName&gt;&lt;/author&gt;&lt;author&gt;&lt;firstName&gt;S&lt;/firstName&gt;&lt;lastName&gt;Humphray&lt;/lastName&gt;&lt;/author&gt;&lt;author&gt;&lt;firstName&gt;A&lt;/firstName&gt;&lt;lastName&gt;Hunt&lt;/lastName&gt;&lt;/author&gt;&lt;author&gt;&lt;firstName&gt;M&lt;/firstName&gt;&lt;lastName&gt;Jones&lt;/lastName&gt;&lt;/author&gt;&lt;author&gt;&lt;firstName&gt;C&lt;/firstName&gt;&lt;lastName&gt;Lloyd&lt;/lastName&gt;&lt;/author&gt;&lt;author&gt;&lt;firstName&gt;A&lt;/firstName&gt;&lt;lastName&gt;McMurray&lt;/lastName&gt;&lt;/author&gt;&lt;author&gt;&lt;firstName&gt;L&lt;/firstName&gt;&lt;lastName&gt;Matthews&lt;/lastName&gt;&lt;/author&gt;&lt;author&gt;&lt;firstName&gt;S&lt;/firstName&gt;&lt;lastName&gt;Mercer&lt;/lastName&gt;&lt;/author&gt;&lt;author&gt;&lt;firstName&gt;S&lt;/firstName&gt;&lt;lastName&gt;Milne&lt;/lastName&gt;&lt;/author&gt;&lt;author&gt;&lt;firstName&gt;J&lt;/firstName&gt;&lt;middleNames&gt;C&lt;/middleNames&gt;&lt;lastName&gt;Mullikin&lt;/lastName&gt;&lt;/author&gt;&lt;author&gt;&lt;firstName&gt;A&lt;/firstName&gt;&lt;lastName&gt;Mungall&lt;/lastName&gt;&lt;/author&gt;&lt;author&gt;&lt;firstName&gt;R&lt;/firstName&gt;&lt;lastName&gt;Plumb&lt;/lastName&gt;&lt;/author&gt;&lt;author&gt;&lt;firstName&gt;M&lt;/firstName&gt;&lt;lastName&gt;Ross&lt;/lastName&gt;&lt;/author&gt;&lt;author&gt;&lt;firstName&gt;R&lt;/firstName&gt;&lt;lastName&gt;Shownkeen&lt;/lastName&gt;&lt;/author&gt;&lt;author&gt;&lt;firstName&gt;S&lt;/firstName&gt;&lt;lastName&gt;Sims&lt;/lastName&gt;&lt;/author&gt;&lt;author&gt;&lt;firstName&gt;R&lt;/firstName&gt;&lt;middleNames&gt;H&lt;/middleNames&gt;&lt;lastName&gt;Waterston&lt;/lastName&gt;&lt;/author&gt;&lt;author&gt;&lt;firstName&gt;R&lt;/firstName&gt;&lt;middleNames&gt;K&lt;/middleNames&gt;&lt;lastName&gt;Wilson&lt;/lastName&gt;&lt;/author&gt;&lt;author&gt;&lt;firstName&gt;L&lt;/firstName&gt;&lt;middleNames&gt;W&lt;/middleNames&gt;&lt;lastName&gt;Hillier&lt;/lastName&gt;&lt;/author&gt;&lt;author&gt;&lt;firstName&gt;J&lt;/firstName&gt;&lt;middleNames&gt;D&lt;/middleNames&gt;&lt;lastName&gt;McPherson&lt;/lastName&gt;&lt;/author&gt;&lt;author&gt;&lt;firstName&gt;M&lt;/firstName&gt;&lt;middleNames&gt;A&lt;/middleNames&gt;&lt;lastName&gt;Marra&lt;/lastName&gt;&lt;/author&gt;&lt;author&gt;&lt;firstName&gt;E&lt;/firstName&gt;&lt;middleNames&gt;R&lt;/middleNames&gt;&lt;lastName&gt;Mardis&lt;/lastName&gt;&lt;/author&gt;&lt;author&gt;&lt;firstName&gt;L&lt;/firstName&gt;&lt;middleNames&gt;A&lt;/middleNames&gt;&lt;lastName&gt;Fulton&lt;/lastName&gt;&lt;/author&gt;&lt;author&gt;&lt;firstName&gt;A&lt;/firstName&gt;&lt;middleNames&gt;T&lt;/middleNames&gt;&lt;lastName&gt;Chinwalla&lt;/lastName&gt;&lt;/author&gt;&lt;author&gt;&lt;firstName&gt;K&lt;/firstName&gt;&lt;middleNames&gt;H&lt;/middleNames&gt;&lt;lastName&gt;Pepin&lt;/lastName&gt;&lt;/author&gt;&lt;author&gt;&lt;firstName&gt;W&lt;/firstName&gt;&lt;middleNames&gt;R&lt;/middleNames&gt;&lt;lastName&gt;Gish&lt;/lastName&gt;&lt;/author&gt;&lt;author&gt;&lt;firstName&gt;S&lt;/firstName&gt;&lt;middleNames&gt;L&lt;/middleNames&gt;&lt;lastName&gt;Chissoe&lt;/lastName&gt;&lt;/author&gt;&lt;author&gt;&lt;firstName&gt;M&lt;/firstName&gt;&lt;middleNames&gt;C&lt;/middleNames&gt;&lt;lastName&gt;Wendl&lt;/lastName&gt;&lt;/author&gt;&lt;author&gt;&lt;firstName&gt;K&lt;/firstName&gt;&lt;middleNames&gt;D&lt;/middleNames&gt;&lt;lastName&gt;Delehaunty&lt;/lastName&gt;&lt;/author&gt;&lt;author&gt;&lt;firstName&gt;T&lt;/firstName&gt;&lt;middleNames&gt;L&lt;/middleNames&gt;&lt;lastName&gt;Miner&lt;/lastName&gt;&lt;/author&gt;&lt;author&gt;&lt;firstName&gt;A&lt;/firstName&gt;&lt;lastName&gt;Delehaunty&lt;/lastName&gt;&lt;/author&gt;&lt;author&gt;&lt;firstName&gt;J&lt;/firstName&gt;&lt;middleNames&gt;B&lt;/middleNames&gt;&lt;lastName&gt;Kramer&lt;/lastName&gt;&lt;/author&gt;&lt;author&gt;&lt;firstName&gt;L&lt;/firstName&gt;&lt;middleNames&gt;L&lt;/middleNames&gt;&lt;lastName&gt;Cook&lt;/lastName&gt;&lt;/author&gt;&lt;author&gt;&lt;firstName&gt;R&lt;/firstName&gt;&lt;middleNames&gt;S&lt;/middleNames&gt;&lt;lastName&gt;Fulton&lt;/lastName&gt;&lt;/author&gt;&lt;author&gt;&lt;firstName&gt;D&lt;/firstName&gt;&lt;middleNames&gt;L&lt;/middleNames&gt;&lt;lastName&gt;Johnson&lt;/lastName&gt;&lt;/author&gt;&lt;author&gt;&lt;firstName&gt;P&lt;/firstName&gt;&lt;middleNames&gt;J&lt;/middleNames&gt;&lt;lastName&gt;Minx&lt;/lastName&gt;&lt;/author&gt;&lt;author&gt;&lt;firstName&gt;S&lt;/firstName&gt;&lt;middleNames&gt;W&lt;/middleNames&gt;&lt;lastName&gt;Clifton&lt;/lastName&gt;&lt;/author&gt;&lt;author&gt;&lt;firstName&gt;T&lt;/firstName&gt;&lt;lastName&gt;Hawkins&lt;/lastName&gt;&lt;/author&gt;&lt;author&gt;&lt;firstName&gt;E&lt;/firstName&gt;&lt;lastName&gt;Branscomb&lt;/lastName&gt;&lt;/author&gt;&lt;author&gt;&lt;firstName&gt;P&lt;/firstName&gt;&lt;lastName&gt;Predki&lt;/lastName&gt;&lt;/author&gt;&lt;author&gt;&lt;firstName&gt;P&lt;/firstName&gt;&lt;lastName&gt;Richardson&lt;/lastName&gt;&lt;/author&gt;&lt;author&gt;&lt;firstName&gt;S&lt;/firstName&gt;&lt;lastName&gt;Wenning&lt;/lastName&gt;&lt;/author&gt;&lt;author&gt;&lt;firstName&gt;T&lt;/firstName&gt;&lt;lastName&gt;Slezak&lt;/lastName&gt;&lt;/author&gt;&lt;author&gt;&lt;firstName&gt;N&lt;/firstName&gt;&lt;lastName&gt;Doggett&lt;/lastName&gt;&lt;/author&gt;&lt;author&gt;&lt;firstName&gt;J&lt;/firstName&gt;&lt;middleNames&gt;F&lt;/middleNames&gt;&lt;lastName&gt;Cheng&lt;/lastName&gt;&lt;/author&gt;&lt;author&gt;&lt;firstName&gt;A&lt;/firstName&gt;&lt;lastName&gt;Olsen&lt;/lastName&gt;&lt;/author&gt;&lt;author&gt;&lt;firstName&gt;S&lt;/firstName&gt;&lt;lastName&gt;Lucas&lt;/lastName&gt;&lt;/author&gt;&lt;author&gt;&lt;firstName&gt;C&lt;/firstName&gt;&lt;lastName&gt;Elkin&lt;/lastName&gt;&lt;/author&gt;&lt;author&gt;&lt;firstName&gt;E&lt;/firstName&gt;&lt;lastName&gt;Uberbacher&lt;/lastName&gt;&lt;/author&gt;&lt;author&gt;&lt;firstName&gt;M&lt;/firstName&gt;&lt;lastName&gt;Frazier&lt;/lastName&gt;&lt;/author&gt;&lt;author&gt;&lt;firstName&gt;R&lt;/firstName&gt;&lt;middleNames&gt;A&lt;/middleNames&gt;&lt;lastName&gt;Gibbs&lt;/lastName&gt;&lt;/author&gt;&lt;author&gt;&lt;firstName&gt;D&lt;/firstName&gt;&lt;middleNames&gt;M&lt;/middleNames&gt;&lt;lastName&gt;Muzny&lt;/lastName&gt;&lt;/author&gt;&lt;author&gt;&lt;firstName&gt;S&lt;/firstName&gt;&lt;middleNames&gt;E&lt;/middleNames&gt;&lt;lastName&gt;Scherer&lt;/lastName&gt;&lt;/author&gt;&lt;author&gt;&lt;firstName&gt;J&lt;/firstName&gt;&lt;middleNames&gt;B&lt;/middleNames&gt;&lt;lastName&gt;Bouck&lt;/lastName&gt;&lt;/author&gt;&lt;author&gt;&lt;firstName&gt;E&lt;/firstName&gt;&lt;middleNames&gt;J&lt;/middleNames&gt;&lt;lastName&gt;Sodergren&lt;/lastName&gt;&lt;/author&gt;&lt;author&gt;&lt;firstName&gt;K&lt;/firstName&gt;&lt;middleNames&gt;C&lt;/middleNames&gt;&lt;lastName&gt;Worley&lt;/lastName&gt;&lt;/author&gt;&lt;author&gt;&lt;firstName&gt;C&lt;/firstName&gt;&lt;middleNames&gt;M&lt;/middleNames&gt;&lt;lastName&gt;Rives&lt;/lastName&gt;&lt;/author&gt;&lt;author&gt;&lt;firstName&gt;J&lt;/firstName&gt;&lt;middleNames&gt;H&lt;/middleNames&gt;&lt;lastName&gt;Gorrell&lt;/lastName&gt;&lt;/author&gt;&lt;author&gt;&lt;firstName&gt;M&lt;/firstName&gt;&lt;middleNames&gt;L&lt;/middleNames&gt;&lt;lastName&gt;Metzker&lt;/lastName&gt;&lt;/author&gt;&lt;author&gt;&lt;firstName&gt;S&lt;/firstName&gt;&lt;middleNames&gt;L&lt;/middleNames&gt;&lt;lastName&gt;Naylor&lt;/lastName&gt;&lt;/author&gt;&lt;author&gt;&lt;firstName&gt;R&lt;/firstName&gt;&lt;middleNames&gt;S&lt;/middleNames&gt;&lt;lastName&gt;Kucherlapati&lt;/lastName&gt;&lt;/author&gt;&lt;author&gt;&lt;firstName&gt;D&lt;/firstName&gt;&lt;middleNames&gt;L&lt;/middleNames&gt;&lt;lastName&gt;Nelson&lt;/lastName&gt;&lt;/author&gt;&lt;author&gt;&lt;firstName&gt;G&lt;/firstName&gt;&lt;middleNames&gt;M&lt;/middleNames&gt;&lt;lastName&gt;Weinstock&lt;/lastName&gt;&lt;/author&gt;&lt;author&gt;&lt;firstName&gt;Y&lt;/firstName&gt;&lt;lastName&gt;Sakaki&lt;/lastName&gt;&lt;/author&gt;&lt;author&gt;&lt;firstName&gt;A&lt;/firstName&gt;&lt;lastName&gt;Fujiyama&lt;/lastName&gt;&lt;/author&gt;&lt;author&gt;&lt;firstName&gt;M&lt;/firstName&gt;&lt;lastName&gt;Hattori&lt;/lastName&gt;&lt;/author&gt;&lt;author&gt;&lt;firstName&gt;T&lt;/firstName&gt;&lt;lastName&gt;Yada&lt;/lastName&gt;&lt;/author&gt;&lt;author&gt;&lt;firstName&gt;A&lt;/firstName&gt;&lt;lastName&gt;Toyoda&lt;/lastName&gt;&lt;/author&gt;&lt;author&gt;&lt;firstName&gt;T&lt;/firstName&gt;&lt;lastName&gt;Itoh&lt;/lastName&gt;&lt;/author&gt;&lt;author&gt;&lt;firstName&gt;C&lt;/firstName&gt;&lt;lastName&gt;Kawagoe&lt;/lastName&gt;&lt;/author&gt;&lt;author&gt;&lt;firstName&gt;H&lt;/firstName&gt;&lt;lastName&gt;Watanabe&lt;/lastName&gt;&lt;/author&gt;&lt;author&gt;&lt;firstName&gt;Y&lt;/firstName&gt;&lt;lastName&gt;Totoki&lt;/lastName&gt;&lt;/author&gt;&lt;author&gt;&lt;firstName&gt;T&lt;/firstName&gt;&lt;lastName&gt;Taylor&lt;/lastName&gt;&lt;/author&gt;&lt;author&gt;&lt;firstName&gt;J&lt;/firstName&gt;&lt;lastName&gt;Weissenbach&lt;/lastName&gt;&lt;/author&gt;&lt;author&gt;&lt;firstName&gt;R&lt;/firstName&gt;&lt;lastName&gt;Heilig&lt;/lastName&gt;&lt;/author&gt;&lt;author&gt;&lt;firstName&gt;W&lt;/firstName&gt;&lt;lastName&gt;Saurin&lt;/lastName&gt;&lt;/author&gt;&lt;author&gt;&lt;firstName&gt;F&lt;/firstName&gt;&lt;lastName&gt;Artiguenave&lt;/lastName&gt;&lt;/author&gt;&lt;author&gt;&lt;firstName&gt;P&lt;/firstName&gt;&lt;lastName&gt;Brottier&lt;/lastName&gt;&lt;/author&gt;&lt;author&gt;&lt;firstName&gt;T&lt;/firstName&gt;&lt;lastName&gt;Bruls&lt;/lastName&gt;&lt;/author&gt;&lt;author&gt;&lt;firstName&gt;E&lt;/firstName&gt;&lt;lastName&gt;Pelletier&lt;/lastName&gt;&lt;/author&gt;&lt;author&gt;&lt;firstName&gt;C&lt;/firstName&gt;&lt;lastName&gt;Robert&lt;/lastName&gt;&lt;/author&gt;&lt;author&gt;&lt;firstName&gt;P&lt;/firstName&gt;&lt;lastName&gt;Wincker&lt;/lastName&gt;&lt;/author&gt;&lt;author&gt;&lt;firstName&gt;D&lt;/firstName&gt;&lt;middleNames&gt;R&lt;/middleNames&gt;&lt;lastName&gt;Smith&lt;/lastName&gt;&lt;/author&gt;&lt;author&gt;&lt;firstName&gt;L&lt;/firstName&gt;&lt;lastName&gt;Doucette-Stamm&lt;/lastName&gt;&lt;/author&gt;&lt;author&gt;&lt;firstName&gt;M&lt;/firstName&gt;&lt;lastName&gt;Rubenfield&lt;/lastName&gt;&lt;/author&gt;&lt;author&gt;&lt;firstName&gt;K&lt;/firstName&gt;&lt;lastName&gt;Weinstock&lt;/lastName&gt;&lt;/author&gt;&lt;author&gt;&lt;firstName&gt;H&lt;/firstName&gt;&lt;middleNames&gt;M&lt;/middleNames&gt;&lt;lastName&gt;Lee&lt;/lastName&gt;&lt;/author&gt;&lt;author&gt;&lt;firstName&gt;J&lt;/firstName&gt;&lt;lastName&gt;Dubois&lt;/lastName&gt;&lt;/author&gt;&lt;author&gt;&lt;firstName&gt;A&lt;/firstName&gt;&lt;lastName&gt;Rosenthal&lt;/lastName&gt;&lt;/author&gt;&lt;author&gt;&lt;firstName&gt;M&lt;/firstName&gt;&lt;lastName&gt;Platzer&lt;/lastName&gt;&lt;/author&gt;&lt;author&gt;&lt;firstName&gt;G&lt;/firstName&gt;&lt;lastName&gt;Nyakatura&lt;/lastName&gt;&lt;/author&gt;&lt;author&gt;&lt;firstName&gt;S&lt;/firstName&gt;&lt;lastName&gt;Taudien&lt;/lastName&gt;&lt;/author&gt;&lt;author&gt;&lt;firstName&gt;A&lt;/firstName&gt;&lt;lastName&gt;Rump&lt;/lastName&gt;&lt;/author&gt;&lt;author&gt;&lt;firstName&gt;H&lt;/firstName&gt;&lt;lastName&gt;Yang&lt;/lastName&gt;&lt;/author&gt;&lt;author&gt;&lt;firstName&gt;J&lt;/firstName&gt;&lt;lastName&gt;Yu&lt;/lastName&gt;&lt;/author&gt;&lt;author&gt;&lt;firstName&gt;J&lt;/firstName&gt;&lt;lastName&gt;Wang&lt;/lastName&gt;&lt;/author&gt;&lt;author&gt;&lt;firstName&gt;G&lt;/firstName&gt;&lt;lastName&gt;Huang&lt;/lastName&gt;&lt;/author&gt;&lt;author&gt;&lt;firstName&gt;J&lt;/firstName&gt;&lt;lastName&gt;Gu&lt;/lastName&gt;&lt;/author&gt;&lt;author&gt;&lt;firstName&gt;L&lt;/firstName&gt;&lt;lastName&gt;Hood&lt;/lastName&gt;&lt;/author&gt;&lt;author&gt;&lt;firstName&gt;L&lt;/firstName&gt;&lt;lastName&gt;Rowen&lt;/lastName&gt;&lt;/author&gt;&lt;author&gt;&lt;firstName&gt;A&lt;/firstName&gt;&lt;lastName&gt;Madan&lt;/lastName&gt;&lt;/author&gt;&lt;author&gt;&lt;firstName&gt;S&lt;/firstName&gt;&lt;lastName&gt;Qin&lt;/lastName&gt;&lt;/author&gt;&lt;author&gt;&lt;firstName&gt;R&lt;/firstName&gt;&lt;middleNames&gt;W&lt;/middleNames&gt;&lt;lastName&gt;Davis&lt;/lastName&gt;&lt;/author&gt;&lt;author&gt;&lt;firstName&gt;N&lt;/firstName&gt;&lt;middleNames&gt;A&lt;/middleNames&gt;&lt;lastName&gt;Federspiel&lt;/lastName&gt;&lt;/author&gt;&lt;author&gt;&lt;firstName&gt;A&lt;/firstName&gt;&lt;middleNames&gt;P&lt;/middleNames&gt;&lt;lastName&gt;Abola&lt;/lastName&gt;&lt;/author&gt;&lt;author&gt;&lt;firstName&gt;M&lt;/firstName&gt;&lt;middleNames&gt;J&lt;/middleNames&gt;&lt;lastName&gt;Proctor&lt;/lastName&gt;&lt;/author&gt;&lt;author&gt;&lt;firstName&gt;R&lt;/firstName&gt;&lt;middleNames&gt;M&lt;/middleNames&gt;&lt;lastName&gt;Myers&lt;/lastName&gt;&lt;/author&gt;&lt;author&gt;&lt;firstName&gt;J&lt;/firstName&gt;&lt;lastName&gt;Schmutz&lt;/lastName&gt;&lt;/author&gt;&lt;author&gt;&lt;firstName&gt;M&lt;/firstName&gt;&lt;lastName&gt;Dickson&lt;/lastName&gt;&lt;/author&gt;&lt;author&gt;&lt;firstName&gt;J&lt;/firstName&gt;&lt;lastName&gt;Grimwood&lt;/lastName&gt;&lt;/author&gt;&lt;author&gt;&lt;firstName&gt;D&lt;/firstName&gt;&lt;middleNames&gt;R&lt;/middleNames&gt;&lt;lastName&gt;Cox&lt;/lastName&gt;&lt;/author&gt;&lt;author&gt;&lt;firstName&gt;M&lt;/firstName&gt;&lt;middleNames&gt;V&lt;/middleNames&gt;&lt;lastName&gt;Olson&lt;/lastName&gt;&lt;/author&gt;&lt;author&gt;&lt;firstName&gt;R&lt;/firstName&gt;&lt;lastName&gt;Kaul&lt;/lastName&gt;&lt;/author&gt;&lt;author&gt;&lt;firstName&gt;C&lt;/firstName&gt;&lt;lastName&gt;Raymond&lt;/lastName&gt;&lt;/author&gt;&lt;author&gt;&lt;firstName&gt;N&lt;/firstName&gt;&lt;lastName&gt;Shimizu&lt;/lastName&gt;&lt;/author&gt;&lt;author&gt;&lt;firstName&gt;K&lt;/firstName&gt;&lt;lastName&gt;Kawasaki&lt;/lastName&gt;&lt;/author&gt;&lt;author&gt;&lt;firstName&gt;S&lt;/firstName&gt;&lt;lastName&gt;Minoshima&lt;/lastName&gt;&lt;/author&gt;&lt;author&gt;&lt;firstName&gt;G&lt;/firstName&gt;&lt;middleNames&gt;A&lt;/middleNames&gt;&lt;lastName&gt;Evans&lt;/lastName&gt;&lt;/author&gt;&lt;author&gt;&lt;firstName&gt;M&lt;/firstName&gt;&lt;lastName&gt;Athanasiou&lt;/lastName&gt;&lt;/author&gt;&lt;author&gt;&lt;firstName&gt;R&lt;/firstName&gt;&lt;lastName&gt;Schultz&lt;/lastName&gt;&lt;/author&gt;&lt;author&gt;&lt;firstName&gt;B&lt;/firstName&gt;&lt;middleNames&gt;A&lt;/middleNames&gt;&lt;lastName&gt;Roe&lt;/lastName&gt;&lt;/author&gt;&lt;author&gt;&lt;firstName&gt;F&lt;/firstName&gt;&lt;lastName&gt;Chen&lt;/lastName&gt;&lt;/author&gt;&lt;author&gt;&lt;firstName&gt;H&lt;/firstName&gt;&lt;lastName&gt;Pan&lt;/lastName&gt;&lt;/author&gt;&lt;author&gt;&lt;firstName&gt;J&lt;/firstName&gt;&lt;lastName&gt;Ramser&lt;/lastName&gt;&lt;/author&gt;&lt;author&gt;&lt;firstName&gt;H&lt;/firstName&gt;&lt;lastName&gt;Lehrach&lt;/lastName&gt;&lt;/author&gt;&lt;author&gt;&lt;firstName&gt;R&lt;/firstName&gt;&lt;lastName&gt;Reinhardt&lt;/lastName&gt;&lt;/author&gt;&lt;author&gt;&lt;firstName&gt;W&lt;/firstName&gt;&lt;middleNames&gt;R&lt;/middleNames&gt;&lt;lastName&gt;McCombie&lt;/lastName&gt;&lt;/author&gt;&lt;author&gt;&lt;lastName&gt;Bastide&lt;/lastName&gt;&lt;nonDroppingParticle&gt;la&lt;/nonDroppingParticle&gt;&lt;firstName&gt;M&lt;/firstName&gt;&lt;droppingParticle&gt;de&lt;/droppingParticle&gt;&lt;/author&gt;&lt;author&gt;&lt;firstName&gt;N&lt;/firstName&gt;&lt;lastName&gt;Dedhia&lt;/lastName&gt;&lt;/author&gt;&lt;author&gt;&lt;firstName&gt;H&lt;/firstName&gt;&lt;lastName&gt;Blöcker&lt;/lastName&gt;&lt;/author&gt;&lt;author&gt;&lt;firstName&gt;K&lt;/firstName&gt;&lt;lastName&gt;Hornischer&lt;/lastName&gt;&lt;/author&gt;&lt;author&gt;&lt;firstName&gt;G&lt;/firstName&gt;&lt;lastName&gt;Nordsiek&lt;/lastName&gt;&lt;/author&gt;&lt;author&gt;&lt;firstName&gt;R&lt;/firstName&gt;&lt;lastName&gt;Agarwala&lt;/lastName&gt;&lt;/author&gt;&lt;author&gt;&lt;firstName&gt;L&lt;/firstName&gt;&lt;lastName&gt;Aravind&lt;/lastName&gt;&lt;/author&gt;&lt;author&gt;&lt;firstName&gt;J&lt;/firstName&gt;&lt;middleNames&gt;A&lt;/middleNames&gt;&lt;lastName&gt;Bailey&lt;/lastName&gt;&lt;/author&gt;&lt;author&gt;&lt;firstName&gt;A&lt;/firstName&gt;&lt;lastName&gt;Bateman&lt;/lastName&gt;&lt;/author&gt;&lt;author&gt;&lt;firstName&gt;S&lt;/firstName&gt;&lt;lastName&gt;Batzoglou&lt;/lastName&gt;&lt;/author&gt;&lt;author&gt;&lt;firstName&gt;E&lt;/firstName&gt;&lt;lastName&gt;Birney&lt;/lastName&gt;&lt;/author&gt;&lt;author&gt;&lt;firstName&gt;P&lt;/firstName&gt;&lt;lastName&gt;Bork&lt;/lastName&gt;&lt;/author&gt;&lt;author&gt;&lt;firstName&gt;D&lt;/firstName&gt;&lt;middleNames&gt;G&lt;/middleNames&gt;&lt;lastName&gt;Brown&lt;/lastName&gt;&lt;/author&gt;&lt;author&gt;&lt;firstName&gt;C&lt;/firstName&gt;&lt;middleNames&gt;B&lt;/middleNames&gt;&lt;lastName&gt;Burge&lt;/lastName&gt;&lt;/author&gt;&lt;author&gt;&lt;firstName&gt;L&lt;/firstName&gt;&lt;lastName&gt;Cerutti&lt;/lastName&gt;&lt;/author&gt;&lt;author&gt;&lt;firstName&gt;H&lt;/firstName&gt;&lt;middleNames&gt;C&lt;/middleNames&gt;&lt;lastName&gt;Chen&lt;/lastName&gt;&lt;/author&gt;&lt;author&gt;&lt;firstName&gt;D&lt;/firstName&gt;&lt;lastName&gt;Church&lt;/lastName&gt;&lt;/author&gt;&lt;author&gt;&lt;firstName&gt;M&lt;/firstName&gt;&lt;lastName&gt;Clamp&lt;/lastName&gt;&lt;/author&gt;&lt;author&gt;&lt;firstName&gt;R&lt;/firstName&gt;&lt;middleNames&gt;R&lt;/middleNames&gt;&lt;lastName&gt;Copley&lt;/lastName&gt;&lt;/author&gt;&lt;author&gt;&lt;firstName&gt;T&lt;/firstName&gt;&lt;lastName&gt;Doerks&lt;/lastName&gt;&lt;/author&gt;&lt;author&gt;&lt;firstName&gt;S&lt;/firstName&gt;&lt;middleNames&gt;R&lt;/middleNames&gt;&lt;lastName&gt;Eddy&lt;/lastName&gt;&lt;/author&gt;&lt;author&gt;&lt;firstName&gt;E&lt;/firstName&gt;&lt;middleNames&gt;E&lt;/middleNames&gt;&lt;lastName&gt;Eichler&lt;/lastName&gt;&lt;/author&gt;&lt;author&gt;&lt;firstName&gt;T&lt;/firstName&gt;&lt;middleNames&gt;S&lt;/middleNames&gt;&lt;lastName&gt;Furey&lt;/lastName&gt;&lt;/author&gt;&lt;author&gt;&lt;firstName&gt;J&lt;/firstName&gt;&lt;lastName&gt;Galagan&lt;/lastName&gt;&lt;/author&gt;&lt;author&gt;&lt;firstName&gt;J&lt;/firstName&gt;&lt;middleNames&gt;G&lt;/middleNames&gt;&lt;lastName&gt;Gilbert&lt;/lastName&gt;&lt;/author&gt;&lt;author&gt;&lt;firstName&gt;C&lt;/firstName&gt;&lt;lastName&gt;Harmon&lt;/lastName&gt;&lt;/author&gt;&lt;author&gt;&lt;firstName&gt;Y&lt;/firstName&gt;&lt;lastName&gt;Hayashizaki&lt;/lastName&gt;&lt;/author&gt;&lt;author&gt;&lt;firstName&gt;D&lt;/firstName&gt;&lt;lastName&gt;Haussler&lt;/lastName&gt;&lt;/author&gt;&lt;author&gt;&lt;firstName&gt;H&lt;/firstName&gt;&lt;lastName&gt;Hermjakob&lt;/lastName&gt;&lt;/author&gt;&lt;author&gt;&lt;firstName&gt;K&lt;/firstName&gt;&lt;lastName&gt;Hokamp&lt;/lastName&gt;&lt;/author&gt;&lt;author&gt;&lt;firstName&gt;W&lt;/firstName&gt;&lt;lastName&gt;Jang&lt;/lastName&gt;&lt;/author&gt;&lt;author&gt;&lt;firstName&gt;L&lt;/firstName&gt;&lt;middleNames&gt;S&lt;/middleNames&gt;&lt;lastName&gt;Johnson&lt;/lastName&gt;&lt;/author&gt;&lt;author&gt;&lt;firstName&gt;T&lt;/firstName&gt;&lt;middleNames&gt;A&lt;/middleNames&gt;&lt;lastName&gt;Jones&lt;/lastName&gt;&lt;/author&gt;&lt;author&gt;&lt;firstName&gt;S&lt;/firstName&gt;&lt;lastName&gt;Kasif&lt;/lastName&gt;&lt;/author&gt;&lt;author&gt;&lt;firstName&gt;A&lt;/firstName&gt;&lt;lastName&gt;Kaspryzk&lt;/lastName&gt;&lt;/author&gt;&lt;author&gt;&lt;firstName&gt;S&lt;/firstName&gt;&lt;lastName&gt;Kennedy&lt;/lastName&gt;&lt;/author&gt;&lt;author&gt;&lt;firstName&gt;W&lt;/firstName&gt;&lt;middleNames&gt;J&lt;/middleNames&gt;&lt;lastName&gt;Kent&lt;/lastName&gt;&lt;/author&gt;&lt;author&gt;&lt;firstName&gt;P&lt;/firstName&gt;&lt;lastName&gt;Kitts&lt;/lastName&gt;&lt;/author&gt;&lt;author&gt;&lt;firstName&gt;E&lt;/firstName&gt;&lt;middleNames&gt;V&lt;/middleNames&gt;&lt;lastName&gt;Koonin&lt;/lastName&gt;&lt;/author&gt;&lt;author&gt;&lt;firstName&gt;I&lt;/firstName&gt;&lt;lastName&gt;Korf&lt;/lastName&gt;&lt;/author&gt;&lt;author&gt;&lt;firstName&gt;D&lt;/firstName&gt;&lt;lastName&gt;Kulp&lt;/lastName&gt;&lt;/author&gt;&lt;author&gt;&lt;firstName&gt;D&lt;/firstName&gt;&lt;lastName&gt;Lancet&lt;/lastName&gt;&lt;/author&gt;&lt;author&gt;&lt;firstName&gt;T&lt;/firstName&gt;&lt;middleNames&gt;M&lt;/middleNames&gt;&lt;lastName&gt;Lowe&lt;/lastName&gt;&lt;/author&gt;&lt;author&gt;&lt;firstName&gt;A&lt;/firstName&gt;&lt;lastName&gt;McLysaght&lt;/lastName&gt;&lt;/author&gt;&lt;author&gt;&lt;firstName&gt;T&lt;/firstName&gt;&lt;lastName&gt;Mikkelsen&lt;/lastName&gt;&lt;/author&gt;&lt;author&gt;&lt;firstName&gt;J&lt;/firstName&gt;&lt;middleNames&gt;V&lt;/middleNames&gt;&lt;lastName&gt;Moran&lt;/lastName&gt;&lt;/author&gt;&lt;author&gt;&lt;firstName&gt;N&lt;/firstName&gt;&lt;lastName&gt;Mulder&lt;/lastName&gt;&lt;/author&gt;&lt;author&gt;&lt;firstName&gt;V&lt;/firstName&gt;&lt;middleNames&gt;J&lt;/middleNames&gt;&lt;lastName&gt;Pollara&lt;/lastName&gt;&lt;/author&gt;&lt;author&gt;&lt;firstName&gt;C&lt;/firstName&gt;&lt;middleNames&gt;P&lt;/middleNames&gt;&lt;lastName&gt;Ponting&lt;/lastName&gt;&lt;/author&gt;&lt;author&gt;&lt;firstName&gt;G&lt;/firstName&gt;&lt;lastName&gt;Schuler&lt;/lastName&gt;&lt;/author&gt;&lt;author&gt;&lt;firstName&gt;J&lt;/firstName&gt;&lt;lastName&gt;Schultz&lt;/lastName&gt;&lt;/author&gt;&lt;author&gt;&lt;firstName&gt;G&lt;/firstName&gt;&lt;lastName&gt;Slater&lt;/lastName&gt;&lt;/author&gt;&lt;author&gt;&lt;firstName&gt;A&lt;/firstName&gt;&lt;middleNames&gt;F&lt;/middleNames&gt;&lt;lastName&gt;Smit&lt;/lastName&gt;&lt;/author&gt;&lt;author&gt;&lt;firstName&gt;E&lt;/firstName&gt;&lt;lastName&gt;Stupka&lt;/lastName&gt;&lt;/author&gt;&lt;author&gt;&lt;firstName&gt;J&lt;/firstName&gt;&lt;lastName&gt;Szustakowski&lt;/lastName&gt;&lt;/author&gt;&lt;author&gt;&lt;firstName&gt;D&lt;/firstName&gt;&lt;lastName&gt;Thierry-Mieg&lt;/lastName&gt;&lt;/author&gt;&lt;author&gt;&lt;firstName&gt;J&lt;/firstName&gt;&lt;lastName&gt;Thierry-Mieg&lt;/lastName&gt;&lt;/author&gt;&lt;author&gt;&lt;firstName&gt;L&lt;/firstName&gt;&lt;lastName&gt;Wagner&lt;/lastName&gt;&lt;/author&gt;&lt;author&gt;&lt;firstName&gt;J&lt;/firstName&gt;&lt;lastName&gt;Wallis&lt;/lastName&gt;&lt;/author&gt;&lt;author&gt;&lt;firstName&gt;R&lt;/firstName&gt;&lt;lastName&gt;Wheeler&lt;/lastName&gt;&lt;/author&gt;&lt;author&gt;&lt;firstName&gt;A&lt;/firstName&gt;&lt;lastName&gt;Williams&lt;/lastName&gt;&lt;/author&gt;&lt;author&gt;&lt;firstName&gt;Y&lt;/firstName&gt;&lt;middleNames&gt;I&lt;/middleNames&gt;&lt;lastName&gt;Wolf&lt;/lastName&gt;&lt;/author&gt;&lt;author&gt;&lt;firstName&gt;K&lt;/firstName&gt;&lt;middleNames&gt;H&lt;/middleNames&gt;&lt;lastName&gt;Wolfe&lt;/lastName&gt;&lt;/author&gt;&lt;author&gt;&lt;firstName&gt;S&lt;/firstName&gt;&lt;middleNames&gt;P&lt;/middleNames&gt;&lt;lastName&gt;Yang&lt;/lastName&gt;&lt;/author&gt;&lt;author&gt;&lt;firstName&gt;R&lt;/firstName&gt;&lt;middleNames&gt;F&lt;/middleNames&gt;&lt;lastName&gt;Yeh&lt;/lastName&gt;&lt;/author&gt;&lt;author&gt;&lt;firstName&gt;F&lt;/firstName&gt;&lt;lastName&gt;Collins&lt;/lastName&gt;&lt;/author&gt;&lt;author&gt;&lt;firstName&gt;M&lt;/firstName&gt;&lt;middleNames&gt;S&lt;/middleNames&gt;&lt;lastName&gt;Guyer&lt;/lastName&gt;&lt;/author&gt;&lt;author&gt;&lt;firstName&gt;J&lt;/firstName&gt;&lt;lastName&gt;Peterson&lt;/lastName&gt;&lt;/author&gt;&lt;author&gt;&lt;firstName&gt;A&lt;/firstName&gt;&lt;lastName&gt;Felsenfeld&lt;/lastName&gt;&lt;/author&gt;&lt;author&gt;&lt;firstName&gt;K&lt;/firstName&gt;&lt;middleNames&gt;A&lt;/middleNames&gt;&lt;lastName&gt;Wetterstrand&lt;/lastName&gt;&lt;/author&gt;&lt;author&gt;&lt;firstName&gt;A&lt;/firstName&gt;&lt;lastName&gt;Patrinos&lt;/lastName&gt;&lt;/author&gt;&lt;author&gt;&lt;firstName&gt;M&lt;/firstName&gt;&lt;middleNames&gt;J&lt;/middleNames&gt;&lt;lastName&gt;Morgan&lt;/lastName&gt;&lt;/author&gt;&lt;author&gt;&lt;nonDroppingParticle&gt;de&lt;/nonDroppingParticle&gt;&lt;firstName&gt;P&lt;/firstName&gt;&lt;lastName&gt;Jong&lt;/lastName&gt;&lt;/author&gt;&lt;author&gt;&lt;firstName&gt;J&lt;/firstName&gt;&lt;middleNames&gt;J&lt;/middleNames&gt;&lt;lastName&gt;Catanese&lt;/lastName&gt;&lt;/author&gt;&lt;author&gt;&lt;firstName&gt;K&lt;/firstName&gt;&lt;lastName&gt;Osoegawa&lt;/lastName&gt;&lt;/author&gt;&lt;author&gt;&lt;firstName&gt;H&lt;/firstName&gt;&lt;lastName&gt;Shizuya&lt;/lastName&gt;&lt;/author&gt;&lt;author&gt;&lt;firstName&gt;S&lt;/firstName&gt;&lt;lastName&gt;Choi&lt;/lastName&gt;&lt;/author&gt;&lt;author&gt;&lt;firstName&gt;Y&lt;/firstName&gt;&lt;middleNames&gt;J&lt;/middleNames&gt;&lt;lastName&gt;Chen&lt;/lastName&gt;&lt;/author&gt;&lt;author&gt;&lt;firstName&gt;J&lt;/firstName&gt;&lt;lastName&gt;Szustakowki&lt;/lastName&gt;&lt;/author&gt;&lt;author&gt;&lt;lastName&gt;International Human Genome Sequencing Consortium&lt;/lastName&gt;&lt;/author&gt;&lt;/authors&gt;&lt;/publication&gt;&lt;/publications&gt;&lt;cites&gt;&lt;/cites&gt;&lt;/citation&gt;</w:instrText>
      </w:r>
      <w:r w:rsidR="008B3B05" w:rsidRPr="00FB6EA8">
        <w:rPr>
          <w:rFonts w:ascii="Times New Roman" w:hAnsi="Times New Roman" w:cs="Times New Roman"/>
        </w:rPr>
        <w:fldChar w:fldCharType="separate"/>
      </w:r>
      <w:r w:rsidR="008005D8" w:rsidRPr="00FB6EA8">
        <w:rPr>
          <w:rFonts w:ascii="Times New Roman" w:hAnsi="Times New Roman" w:cs="Times New Roman"/>
        </w:rPr>
        <w:t>[3]</w:t>
      </w:r>
      <w:r w:rsidR="008B3B05" w:rsidRPr="00FB6EA8">
        <w:rPr>
          <w:rFonts w:ascii="Times New Roman" w:hAnsi="Times New Roman" w:cs="Times New Roman"/>
        </w:rPr>
        <w:fldChar w:fldCharType="end"/>
      </w:r>
      <w:r w:rsidR="00C66F49" w:rsidRPr="00FB6EA8">
        <w:rPr>
          <w:rFonts w:ascii="Times New Roman" w:hAnsi="Times New Roman" w:cs="Times New Roman"/>
        </w:rPr>
        <w:t xml:space="preserve">. </w:t>
      </w:r>
      <w:r w:rsidR="00FB5CC7" w:rsidRPr="00FB6EA8">
        <w:rPr>
          <w:rFonts w:ascii="Times New Roman" w:hAnsi="Times New Roman" w:cs="Times New Roman"/>
        </w:rPr>
        <w:t>The increasing volume of</w:t>
      </w:r>
      <w:r w:rsidRPr="00FB6EA8">
        <w:rPr>
          <w:rFonts w:ascii="Times New Roman" w:hAnsi="Times New Roman" w:cs="Times New Roman"/>
        </w:rPr>
        <w:t xml:space="preserve"> available</w:t>
      </w:r>
      <w:r w:rsidR="00FB5CC7" w:rsidRPr="00FB6EA8">
        <w:rPr>
          <w:rFonts w:ascii="Times New Roman" w:hAnsi="Times New Roman" w:cs="Times New Roman"/>
        </w:rPr>
        <w:t xml:space="preserve"> biological data </w:t>
      </w:r>
      <w:r w:rsidR="00364974" w:rsidRPr="00FB6EA8">
        <w:rPr>
          <w:rFonts w:ascii="Times New Roman" w:hAnsi="Times New Roman" w:cs="Times New Roman"/>
        </w:rPr>
        <w:t>challenge</w:t>
      </w:r>
      <w:r w:rsidRPr="00FB6EA8">
        <w:rPr>
          <w:rFonts w:ascii="Times New Roman" w:hAnsi="Times New Roman" w:cs="Times New Roman"/>
        </w:rPr>
        <w:t>s</w:t>
      </w:r>
      <w:r w:rsidR="00364974" w:rsidRPr="00FB6EA8">
        <w:rPr>
          <w:rFonts w:ascii="Times New Roman" w:hAnsi="Times New Roman" w:cs="Times New Roman"/>
        </w:rPr>
        <w:t xml:space="preserve"> </w:t>
      </w:r>
      <w:r w:rsidR="00FB5CC7" w:rsidRPr="00FB6EA8">
        <w:rPr>
          <w:rFonts w:ascii="Times New Roman" w:hAnsi="Times New Roman" w:cs="Times New Roman"/>
        </w:rPr>
        <w:t>the biomedical enterprise to</w:t>
      </w:r>
      <w:r w:rsidR="00364974" w:rsidRPr="00FB6EA8">
        <w:rPr>
          <w:rFonts w:ascii="Times New Roman" w:hAnsi="Times New Roman" w:cs="Times New Roman"/>
        </w:rPr>
        <w:t xml:space="preserve"> </w:t>
      </w:r>
      <w:r w:rsidR="00C3529D" w:rsidRPr="00FB6EA8">
        <w:rPr>
          <w:rFonts w:ascii="Times New Roman" w:hAnsi="Times New Roman" w:cs="Times New Roman"/>
        </w:rPr>
        <w:t xml:space="preserve">develop </w:t>
      </w:r>
      <w:r w:rsidRPr="00FB6EA8">
        <w:rPr>
          <w:rFonts w:ascii="Times New Roman" w:hAnsi="Times New Roman" w:cs="Times New Roman"/>
        </w:rPr>
        <w:t xml:space="preserve">approaches to transform </w:t>
      </w:r>
      <w:r w:rsidR="00364974" w:rsidRPr="00FB6EA8">
        <w:rPr>
          <w:rFonts w:ascii="Times New Roman" w:hAnsi="Times New Roman" w:cs="Times New Roman"/>
        </w:rPr>
        <w:t>the</w:t>
      </w:r>
      <w:r w:rsidRPr="00FB6EA8">
        <w:rPr>
          <w:rFonts w:ascii="Times New Roman" w:hAnsi="Times New Roman" w:cs="Times New Roman"/>
        </w:rPr>
        <w:t>se</w:t>
      </w:r>
      <w:r w:rsidR="00364974" w:rsidRPr="00FB6EA8">
        <w:rPr>
          <w:rFonts w:ascii="Times New Roman" w:hAnsi="Times New Roman" w:cs="Times New Roman"/>
        </w:rPr>
        <w:t xml:space="preserve"> data in</w:t>
      </w:r>
      <w:r w:rsidRPr="00FB6EA8">
        <w:rPr>
          <w:rFonts w:ascii="Times New Roman" w:hAnsi="Times New Roman" w:cs="Times New Roman"/>
        </w:rPr>
        <w:t>to</w:t>
      </w:r>
      <w:r w:rsidR="00364974" w:rsidRPr="00FB6EA8">
        <w:rPr>
          <w:rFonts w:ascii="Times New Roman" w:hAnsi="Times New Roman" w:cs="Times New Roman"/>
        </w:rPr>
        <w:t xml:space="preserve"> meaningful</w:t>
      </w:r>
      <w:r w:rsidRPr="00FB6EA8">
        <w:rPr>
          <w:rFonts w:ascii="Times New Roman" w:hAnsi="Times New Roman" w:cs="Times New Roman"/>
        </w:rPr>
        <w:t xml:space="preserve"> </w:t>
      </w:r>
      <w:r w:rsidR="00681983" w:rsidRPr="00FB6EA8">
        <w:rPr>
          <w:rFonts w:ascii="Times New Roman" w:hAnsi="Times New Roman" w:cs="Times New Roman"/>
        </w:rPr>
        <w:t xml:space="preserve">information </w:t>
      </w:r>
      <w:r w:rsidRPr="00FB6EA8">
        <w:rPr>
          <w:rFonts w:ascii="Times New Roman" w:hAnsi="Times New Roman" w:cs="Times New Roman"/>
        </w:rPr>
        <w:t xml:space="preserve">that can </w:t>
      </w:r>
      <w:r w:rsidR="00681983" w:rsidRPr="00FB6EA8">
        <w:rPr>
          <w:rFonts w:ascii="Times New Roman" w:hAnsi="Times New Roman" w:cs="Times New Roman"/>
        </w:rPr>
        <w:t xml:space="preserve">lead to novel biological </w:t>
      </w:r>
      <w:r w:rsidRPr="00FB6EA8">
        <w:rPr>
          <w:rFonts w:ascii="Times New Roman" w:hAnsi="Times New Roman" w:cs="Times New Roman"/>
        </w:rPr>
        <w:t>insights</w:t>
      </w:r>
      <w:r w:rsidR="00C36EEF" w:rsidRPr="00FB6EA8">
        <w:rPr>
          <w:rFonts w:ascii="Times New Roman" w:hAnsi="Times New Roman" w:cs="Times New Roman"/>
        </w:rPr>
        <w:t>.</w:t>
      </w:r>
    </w:p>
    <w:p w14:paraId="6A8DE413" w14:textId="22D7F4B3" w:rsidR="00C36EEF" w:rsidRPr="00FB6EA8" w:rsidRDefault="00C36EEF" w:rsidP="00913FDB">
      <w:pPr>
        <w:spacing w:line="480" w:lineRule="auto"/>
        <w:rPr>
          <w:rFonts w:ascii="Times New Roman" w:hAnsi="Times New Roman" w:cs="Times New Roman"/>
        </w:rPr>
      </w:pPr>
      <w:r w:rsidRPr="00FB6EA8">
        <w:rPr>
          <w:rFonts w:ascii="Times New Roman" w:hAnsi="Times New Roman" w:cs="Times New Roman"/>
        </w:rPr>
        <w:tab/>
        <w:t xml:space="preserve"> </w:t>
      </w:r>
      <w:r w:rsidR="00166E36" w:rsidRPr="00FB6EA8">
        <w:rPr>
          <w:rFonts w:ascii="Times New Roman" w:hAnsi="Times New Roman" w:cs="Times New Roman"/>
        </w:rPr>
        <w:t xml:space="preserve">The </w:t>
      </w:r>
      <w:r w:rsidRPr="00FB6EA8">
        <w:rPr>
          <w:rFonts w:ascii="Times New Roman" w:hAnsi="Times New Roman" w:cs="Times New Roman"/>
        </w:rPr>
        <w:t>life science</w:t>
      </w:r>
      <w:r w:rsidR="00166E36" w:rsidRPr="00FB6EA8">
        <w:rPr>
          <w:rFonts w:ascii="Times New Roman" w:hAnsi="Times New Roman" w:cs="Times New Roman"/>
        </w:rPr>
        <w:t>s</w:t>
      </w:r>
      <w:r w:rsidRPr="00FB6EA8">
        <w:rPr>
          <w:rFonts w:ascii="Times New Roman" w:hAnsi="Times New Roman" w:cs="Times New Roman"/>
        </w:rPr>
        <w:t xml:space="preserve"> </w:t>
      </w:r>
      <w:r w:rsidR="00166E36" w:rsidRPr="00FB6EA8">
        <w:rPr>
          <w:rFonts w:ascii="Times New Roman" w:hAnsi="Times New Roman" w:cs="Times New Roman"/>
        </w:rPr>
        <w:t xml:space="preserve">have </w:t>
      </w:r>
      <w:r w:rsidRPr="00FB6EA8">
        <w:rPr>
          <w:rFonts w:ascii="Times New Roman" w:hAnsi="Times New Roman" w:cs="Times New Roman"/>
        </w:rPr>
        <w:t xml:space="preserve">relied on the use of </w:t>
      </w:r>
      <w:r w:rsidR="002855EB" w:rsidRPr="00FB6EA8">
        <w:rPr>
          <w:rFonts w:ascii="Times New Roman" w:hAnsi="Times New Roman" w:cs="Times New Roman"/>
        </w:rPr>
        <w:t>“</w:t>
      </w:r>
      <w:r w:rsidRPr="00FB6EA8">
        <w:rPr>
          <w:rFonts w:ascii="Times New Roman" w:hAnsi="Times New Roman" w:cs="Times New Roman"/>
        </w:rPr>
        <w:t>model</w:t>
      </w:r>
      <w:r w:rsidR="002855EB" w:rsidRPr="00FB6EA8">
        <w:rPr>
          <w:rFonts w:ascii="Times New Roman" w:hAnsi="Times New Roman" w:cs="Times New Roman"/>
        </w:rPr>
        <w:t>”</w:t>
      </w:r>
      <w:r w:rsidRPr="00FB6EA8">
        <w:rPr>
          <w:rFonts w:ascii="Times New Roman" w:hAnsi="Times New Roman" w:cs="Times New Roman"/>
        </w:rPr>
        <w:t xml:space="preserve"> organisms to </w:t>
      </w:r>
      <w:r w:rsidR="00786825" w:rsidRPr="00FB6EA8">
        <w:rPr>
          <w:rFonts w:ascii="Times New Roman" w:hAnsi="Times New Roman" w:cs="Times New Roman"/>
        </w:rPr>
        <w:t xml:space="preserve">observe </w:t>
      </w:r>
      <w:r w:rsidR="00BC0A7B" w:rsidRPr="00FB6EA8">
        <w:rPr>
          <w:rFonts w:ascii="Times New Roman" w:hAnsi="Times New Roman" w:cs="Times New Roman"/>
        </w:rPr>
        <w:t xml:space="preserve">and study </w:t>
      </w:r>
      <w:r w:rsidRPr="00FB6EA8">
        <w:rPr>
          <w:rFonts w:ascii="Times New Roman" w:hAnsi="Times New Roman" w:cs="Times New Roman"/>
        </w:rPr>
        <w:t xml:space="preserve">conserved functions across species. Two significant reasons </w:t>
      </w:r>
      <w:r w:rsidR="00BC0A7B" w:rsidRPr="00FB6EA8">
        <w:rPr>
          <w:rFonts w:ascii="Times New Roman" w:hAnsi="Times New Roman" w:cs="Times New Roman"/>
        </w:rPr>
        <w:t xml:space="preserve">to use model organisms in place of human subjects </w:t>
      </w:r>
      <w:r w:rsidRPr="00FB6EA8">
        <w:rPr>
          <w:rFonts w:ascii="Times New Roman" w:hAnsi="Times New Roman" w:cs="Times New Roman"/>
        </w:rPr>
        <w:t>include</w:t>
      </w:r>
      <w:r w:rsidR="00711EEB" w:rsidRPr="00FB6EA8">
        <w:rPr>
          <w:rFonts w:ascii="Times New Roman" w:hAnsi="Times New Roman" w:cs="Times New Roman"/>
        </w:rPr>
        <w:t>: (1)</w:t>
      </w:r>
      <w:r w:rsidRPr="00FB6EA8">
        <w:rPr>
          <w:rFonts w:ascii="Times New Roman" w:hAnsi="Times New Roman" w:cs="Times New Roman"/>
        </w:rPr>
        <w:t xml:space="preserve"> the obstacles presented by the ethics of performing research on human subjects</w:t>
      </w:r>
      <w:r w:rsidR="00711EEB" w:rsidRPr="00FB6EA8">
        <w:rPr>
          <w:rFonts w:ascii="Times New Roman" w:hAnsi="Times New Roman" w:cs="Times New Roman"/>
        </w:rPr>
        <w:t>;</w:t>
      </w:r>
      <w:r w:rsidRPr="00FB6EA8">
        <w:rPr>
          <w:rFonts w:ascii="Times New Roman" w:hAnsi="Times New Roman" w:cs="Times New Roman"/>
        </w:rPr>
        <w:t xml:space="preserve"> and </w:t>
      </w:r>
      <w:r w:rsidR="00711EEB" w:rsidRPr="00FB6EA8">
        <w:rPr>
          <w:rFonts w:ascii="Times New Roman" w:hAnsi="Times New Roman" w:cs="Times New Roman"/>
        </w:rPr>
        <w:t xml:space="preserve">(2) </w:t>
      </w:r>
      <w:r w:rsidR="00A5724B" w:rsidRPr="00FB6EA8">
        <w:rPr>
          <w:rFonts w:ascii="Times New Roman" w:hAnsi="Times New Roman" w:cs="Times New Roman"/>
        </w:rPr>
        <w:t xml:space="preserve">the slowness and technical </w:t>
      </w:r>
      <w:r w:rsidR="00786825" w:rsidRPr="00FB6EA8">
        <w:rPr>
          <w:rFonts w:ascii="Times New Roman" w:hAnsi="Times New Roman" w:cs="Times New Roman"/>
        </w:rPr>
        <w:t xml:space="preserve">obstacles associated with </w:t>
      </w:r>
      <w:r w:rsidR="00A5724B" w:rsidRPr="00FB6EA8">
        <w:rPr>
          <w:rFonts w:ascii="Times New Roman" w:hAnsi="Times New Roman" w:cs="Times New Roman"/>
        </w:rPr>
        <w:t xml:space="preserve">acquiring results from </w:t>
      </w:r>
      <w:r w:rsidRPr="00FB6EA8">
        <w:rPr>
          <w:rFonts w:ascii="Times New Roman" w:hAnsi="Times New Roman" w:cs="Times New Roman"/>
        </w:rPr>
        <w:t xml:space="preserve">human subjects </w:t>
      </w:r>
      <w:r w:rsidR="00A5724B" w:rsidRPr="00FB6EA8">
        <w:rPr>
          <w:rFonts w:ascii="Times New Roman" w:hAnsi="Times New Roman" w:cs="Times New Roman"/>
        </w:rPr>
        <w:t>in a controlled setting</w:t>
      </w:r>
      <w:r w:rsidR="00E7149F" w:rsidRPr="00FB6EA8">
        <w:rPr>
          <w:rFonts w:ascii="Times New Roman" w:hAnsi="Times New Roman" w:cs="Times New Roman"/>
        </w:rPr>
        <w:t xml:space="preserve">. </w:t>
      </w:r>
      <w:r w:rsidRPr="00FB6EA8">
        <w:rPr>
          <w:rFonts w:ascii="Times New Roman" w:hAnsi="Times New Roman" w:cs="Times New Roman"/>
        </w:rPr>
        <w:t>Th</w:t>
      </w:r>
      <w:r w:rsidR="00336D9E" w:rsidRPr="00FB6EA8">
        <w:rPr>
          <w:rFonts w:ascii="Times New Roman" w:hAnsi="Times New Roman" w:cs="Times New Roman"/>
        </w:rPr>
        <w:t>e</w:t>
      </w:r>
      <w:r w:rsidRPr="00FB6EA8">
        <w:rPr>
          <w:rFonts w:ascii="Times New Roman" w:hAnsi="Times New Roman" w:cs="Times New Roman"/>
        </w:rPr>
        <w:t xml:space="preserve"> second </w:t>
      </w:r>
      <w:r w:rsidR="00786825" w:rsidRPr="00FB6EA8">
        <w:rPr>
          <w:rFonts w:ascii="Times New Roman" w:hAnsi="Times New Roman" w:cs="Times New Roman"/>
        </w:rPr>
        <w:t xml:space="preserve">of these </w:t>
      </w:r>
      <w:r w:rsidRPr="00FB6EA8">
        <w:rPr>
          <w:rFonts w:ascii="Times New Roman" w:hAnsi="Times New Roman" w:cs="Times New Roman"/>
        </w:rPr>
        <w:t xml:space="preserve">is </w:t>
      </w:r>
      <w:r w:rsidR="00062AC0" w:rsidRPr="00FB6EA8">
        <w:rPr>
          <w:rFonts w:ascii="Times New Roman" w:hAnsi="Times New Roman" w:cs="Times New Roman"/>
        </w:rPr>
        <w:t xml:space="preserve">partially </w:t>
      </w:r>
      <w:r w:rsidR="00336D9E" w:rsidRPr="00FB6EA8">
        <w:rPr>
          <w:rFonts w:ascii="Times New Roman" w:hAnsi="Times New Roman" w:cs="Times New Roman"/>
        </w:rPr>
        <w:t xml:space="preserve">an artifact of the lifespan </w:t>
      </w:r>
      <w:r w:rsidR="00062AC0" w:rsidRPr="00FB6EA8">
        <w:rPr>
          <w:rFonts w:ascii="Times New Roman" w:hAnsi="Times New Roman" w:cs="Times New Roman"/>
        </w:rPr>
        <w:t>of humans</w:t>
      </w:r>
      <w:r w:rsidR="00336D9E" w:rsidRPr="00FB6EA8">
        <w:rPr>
          <w:rFonts w:ascii="Times New Roman" w:hAnsi="Times New Roman" w:cs="Times New Roman"/>
        </w:rPr>
        <w:t>, the low yield in offspring, and the difficulty to adequately inbreed human populations to allow for controlled genetic experiments.</w:t>
      </w:r>
      <w:r w:rsidR="003679B7" w:rsidRPr="00FB6EA8">
        <w:rPr>
          <w:rFonts w:ascii="Times New Roman" w:hAnsi="Times New Roman" w:cs="Times New Roman"/>
        </w:rPr>
        <w:t xml:space="preserve"> </w:t>
      </w:r>
      <w:r w:rsidR="00062AC0" w:rsidRPr="00FB6EA8">
        <w:rPr>
          <w:rFonts w:ascii="Times New Roman" w:hAnsi="Times New Roman" w:cs="Times New Roman"/>
        </w:rPr>
        <w:t xml:space="preserve">Model organisms </w:t>
      </w:r>
      <w:r w:rsidR="00336D9E" w:rsidRPr="00FB6EA8">
        <w:rPr>
          <w:rFonts w:ascii="Times New Roman" w:hAnsi="Times New Roman" w:cs="Times New Roman"/>
        </w:rPr>
        <w:t xml:space="preserve">have enabled researchers to </w:t>
      </w:r>
      <w:r w:rsidR="00062AC0" w:rsidRPr="00FB6EA8">
        <w:rPr>
          <w:rFonts w:ascii="Times New Roman" w:hAnsi="Times New Roman" w:cs="Times New Roman"/>
        </w:rPr>
        <w:t xml:space="preserve">circumvent these </w:t>
      </w:r>
      <w:r w:rsidR="008D1C1C" w:rsidRPr="00FB6EA8">
        <w:rPr>
          <w:rFonts w:ascii="Times New Roman" w:hAnsi="Times New Roman" w:cs="Times New Roman"/>
        </w:rPr>
        <w:t xml:space="preserve">kinds of challenges while </w:t>
      </w:r>
      <w:r w:rsidR="00336D9E" w:rsidRPr="00FB6EA8">
        <w:rPr>
          <w:rFonts w:ascii="Times New Roman" w:hAnsi="Times New Roman" w:cs="Times New Roman"/>
        </w:rPr>
        <w:t xml:space="preserve">providing an </w:t>
      </w:r>
      <w:r w:rsidR="008D1C1C" w:rsidRPr="00FB6EA8">
        <w:rPr>
          <w:rFonts w:ascii="Times New Roman" w:hAnsi="Times New Roman" w:cs="Times New Roman"/>
        </w:rPr>
        <w:t xml:space="preserve">insightful </w:t>
      </w:r>
      <w:r w:rsidR="00336D9E" w:rsidRPr="00FB6EA8">
        <w:rPr>
          <w:rFonts w:ascii="Times New Roman" w:hAnsi="Times New Roman" w:cs="Times New Roman"/>
        </w:rPr>
        <w:t xml:space="preserve">estimate of human </w:t>
      </w:r>
      <w:ins w:id="59" w:author="Neil Sarkar" w:date="2012-09-19T17:07:00Z">
        <w:r w:rsidR="00CE1650">
          <w:rPr>
            <w:rFonts w:ascii="Times New Roman" w:hAnsi="Times New Roman" w:cs="Times New Roman"/>
          </w:rPr>
          <w:t xml:space="preserve">physiology and </w:t>
        </w:r>
      </w:ins>
      <w:r w:rsidR="00336D9E" w:rsidRPr="00FB6EA8">
        <w:rPr>
          <w:rFonts w:ascii="Times New Roman" w:hAnsi="Times New Roman" w:cs="Times New Roman"/>
        </w:rPr>
        <w:t xml:space="preserve">genetics. </w:t>
      </w:r>
    </w:p>
    <w:p w14:paraId="6073A5C3" w14:textId="4106ED74" w:rsidR="00062AC0" w:rsidRPr="00FB6EA8" w:rsidRDefault="00062AC0" w:rsidP="00913FDB">
      <w:pPr>
        <w:spacing w:line="480" w:lineRule="auto"/>
        <w:rPr>
          <w:rFonts w:ascii="Times New Roman" w:hAnsi="Times New Roman" w:cs="Times New Roman"/>
        </w:rPr>
      </w:pPr>
      <w:r w:rsidRPr="00FB6EA8">
        <w:rPr>
          <w:rFonts w:ascii="Times New Roman" w:hAnsi="Times New Roman" w:cs="Times New Roman"/>
        </w:rPr>
        <w:tab/>
      </w:r>
      <w:r w:rsidR="008D1C1C" w:rsidRPr="00FB6EA8">
        <w:rPr>
          <w:rFonts w:ascii="Times New Roman" w:hAnsi="Times New Roman" w:cs="Times New Roman"/>
        </w:rPr>
        <w:t>I</w:t>
      </w:r>
      <w:r w:rsidRPr="00FB6EA8">
        <w:rPr>
          <w:rFonts w:ascii="Times New Roman" w:hAnsi="Times New Roman" w:cs="Times New Roman"/>
        </w:rPr>
        <w:t>t is</w:t>
      </w:r>
      <w:r w:rsidR="008D1C1C" w:rsidRPr="00FB6EA8">
        <w:rPr>
          <w:rFonts w:ascii="Times New Roman" w:hAnsi="Times New Roman" w:cs="Times New Roman"/>
        </w:rPr>
        <w:t xml:space="preserve"> current</w:t>
      </w:r>
      <w:r w:rsidRPr="00FB6EA8">
        <w:rPr>
          <w:rFonts w:ascii="Times New Roman" w:hAnsi="Times New Roman" w:cs="Times New Roman"/>
        </w:rPr>
        <w:t xml:space="preserve"> practice to select </w:t>
      </w:r>
      <w:del w:id="60" w:author="Neil Sarkar" w:date="2012-09-19T21:25:00Z">
        <w:r w:rsidR="008D1C1C" w:rsidRPr="00FB6EA8" w:rsidDel="000A39C9">
          <w:rPr>
            <w:rFonts w:ascii="Times New Roman" w:hAnsi="Times New Roman" w:cs="Times New Roman"/>
          </w:rPr>
          <w:delText>a</w:delText>
        </w:r>
        <w:r w:rsidR="00786825" w:rsidRPr="00FB6EA8" w:rsidDel="000A39C9">
          <w:rPr>
            <w:rFonts w:ascii="Times New Roman" w:hAnsi="Times New Roman" w:cs="Times New Roman"/>
          </w:rPr>
          <w:delText>n already</w:delText>
        </w:r>
      </w:del>
      <w:ins w:id="61" w:author="Neil Sarkar" w:date="2012-09-19T21:25:00Z">
        <w:r w:rsidR="000A39C9">
          <w:rPr>
            <w:rFonts w:ascii="Times New Roman" w:hAnsi="Times New Roman" w:cs="Times New Roman"/>
          </w:rPr>
          <w:t>a</w:t>
        </w:r>
      </w:ins>
      <w:r w:rsidR="008D1C1C" w:rsidRPr="00FB6EA8">
        <w:rPr>
          <w:rFonts w:ascii="Times New Roman" w:hAnsi="Times New Roman" w:cs="Times New Roman"/>
        </w:rPr>
        <w:t xml:space="preserve"> well-</w:t>
      </w:r>
      <w:r w:rsidRPr="00FB6EA8">
        <w:rPr>
          <w:rFonts w:ascii="Times New Roman" w:hAnsi="Times New Roman" w:cs="Times New Roman"/>
        </w:rPr>
        <w:t xml:space="preserve">established </w:t>
      </w:r>
      <w:del w:id="62" w:author="Neil Sarkar" w:date="2012-09-19T17:08:00Z">
        <w:r w:rsidRPr="00FB6EA8" w:rsidDel="00CE1650">
          <w:rPr>
            <w:rFonts w:ascii="Times New Roman" w:hAnsi="Times New Roman" w:cs="Times New Roman"/>
          </w:rPr>
          <w:delText xml:space="preserve">genetic </w:delText>
        </w:r>
      </w:del>
      <w:r w:rsidRPr="00FB6EA8">
        <w:rPr>
          <w:rFonts w:ascii="Times New Roman" w:hAnsi="Times New Roman" w:cs="Times New Roman"/>
        </w:rPr>
        <w:t>model organism for research in co</w:t>
      </w:r>
      <w:r w:rsidR="00380850" w:rsidRPr="00FB6EA8">
        <w:rPr>
          <w:rFonts w:ascii="Times New Roman" w:hAnsi="Times New Roman" w:cs="Times New Roman"/>
        </w:rPr>
        <w:t>mparative genomics</w:t>
      </w:r>
      <w:r w:rsidR="008D1C1C" w:rsidRPr="00FB6EA8">
        <w:rPr>
          <w:rFonts w:ascii="Times New Roman" w:hAnsi="Times New Roman" w:cs="Times New Roman"/>
        </w:rPr>
        <w:t xml:space="preserve">. However, </w:t>
      </w:r>
      <w:r w:rsidR="00380850" w:rsidRPr="00FB6EA8">
        <w:rPr>
          <w:rFonts w:ascii="Times New Roman" w:hAnsi="Times New Roman" w:cs="Times New Roman"/>
        </w:rPr>
        <w:t xml:space="preserve">it </w:t>
      </w:r>
      <w:r w:rsidR="008D1C1C" w:rsidRPr="00FB6EA8">
        <w:rPr>
          <w:rFonts w:ascii="Times New Roman" w:hAnsi="Times New Roman" w:cs="Times New Roman"/>
        </w:rPr>
        <w:t>might be worthwhile</w:t>
      </w:r>
      <w:r w:rsidR="00380850" w:rsidRPr="00FB6EA8">
        <w:rPr>
          <w:rFonts w:ascii="Times New Roman" w:hAnsi="Times New Roman" w:cs="Times New Roman"/>
        </w:rPr>
        <w:t xml:space="preserve"> to </w:t>
      </w:r>
      <w:r w:rsidR="008D1C1C" w:rsidRPr="00FB6EA8">
        <w:rPr>
          <w:rFonts w:ascii="Times New Roman" w:hAnsi="Times New Roman" w:cs="Times New Roman"/>
        </w:rPr>
        <w:t xml:space="preserve">consider </w:t>
      </w:r>
      <w:r w:rsidR="00380850" w:rsidRPr="00FB6EA8">
        <w:rPr>
          <w:rFonts w:ascii="Times New Roman" w:hAnsi="Times New Roman" w:cs="Times New Roman"/>
        </w:rPr>
        <w:t xml:space="preserve">whether or not </w:t>
      </w:r>
      <w:r w:rsidR="008D1C1C" w:rsidRPr="00FB6EA8">
        <w:rPr>
          <w:rFonts w:ascii="Times New Roman" w:hAnsi="Times New Roman" w:cs="Times New Roman"/>
        </w:rPr>
        <w:t xml:space="preserve">a chosen </w:t>
      </w:r>
      <w:r w:rsidR="00380850" w:rsidRPr="00FB6EA8">
        <w:rPr>
          <w:rFonts w:ascii="Times New Roman" w:hAnsi="Times New Roman" w:cs="Times New Roman"/>
        </w:rPr>
        <w:t xml:space="preserve">model </w:t>
      </w:r>
      <w:r w:rsidR="008D1C1C" w:rsidRPr="00FB6EA8">
        <w:rPr>
          <w:rFonts w:ascii="Times New Roman" w:hAnsi="Times New Roman" w:cs="Times New Roman"/>
        </w:rPr>
        <w:t xml:space="preserve">is </w:t>
      </w:r>
      <w:r w:rsidR="00F12D53" w:rsidRPr="00FB6EA8">
        <w:rPr>
          <w:rFonts w:ascii="Times New Roman" w:hAnsi="Times New Roman" w:cs="Times New Roman"/>
        </w:rPr>
        <w:t>best suited</w:t>
      </w:r>
      <w:r w:rsidR="00380850" w:rsidRPr="00FB6EA8">
        <w:rPr>
          <w:rFonts w:ascii="Times New Roman" w:hAnsi="Times New Roman" w:cs="Times New Roman"/>
        </w:rPr>
        <w:t xml:space="preserve"> for modeling </w:t>
      </w:r>
      <w:r w:rsidR="00F12D53" w:rsidRPr="00FB6EA8">
        <w:rPr>
          <w:rFonts w:ascii="Times New Roman" w:hAnsi="Times New Roman" w:cs="Times New Roman"/>
        </w:rPr>
        <w:t>the</w:t>
      </w:r>
      <w:r w:rsidR="008D1C1C" w:rsidRPr="00FB6EA8">
        <w:rPr>
          <w:rFonts w:ascii="Times New Roman" w:hAnsi="Times New Roman" w:cs="Times New Roman"/>
        </w:rPr>
        <w:t xml:space="preserve"> particular </w:t>
      </w:r>
      <w:r w:rsidR="00E52192" w:rsidRPr="00FB6EA8">
        <w:rPr>
          <w:rFonts w:ascii="Times New Roman" w:hAnsi="Times New Roman" w:cs="Times New Roman"/>
        </w:rPr>
        <w:t>human function</w:t>
      </w:r>
      <w:r w:rsidR="00F12D53" w:rsidRPr="00FB6EA8">
        <w:rPr>
          <w:rFonts w:ascii="Times New Roman" w:hAnsi="Times New Roman" w:cs="Times New Roman"/>
        </w:rPr>
        <w:t xml:space="preserve"> of interest</w:t>
      </w:r>
      <w:r w:rsidR="00380850" w:rsidRPr="00FB6EA8">
        <w:rPr>
          <w:rFonts w:ascii="Times New Roman" w:hAnsi="Times New Roman" w:cs="Times New Roman"/>
        </w:rPr>
        <w:t>.</w:t>
      </w:r>
      <w:r w:rsidR="003679B7" w:rsidRPr="00FB6EA8">
        <w:rPr>
          <w:rFonts w:ascii="Times New Roman" w:hAnsi="Times New Roman" w:cs="Times New Roman"/>
        </w:rPr>
        <w:t xml:space="preserve"> </w:t>
      </w:r>
      <w:r w:rsidR="00750B48" w:rsidRPr="00FB6EA8">
        <w:rPr>
          <w:rFonts w:ascii="Times New Roman" w:hAnsi="Times New Roman" w:cs="Times New Roman"/>
        </w:rPr>
        <w:t xml:space="preserve">Furthermore, </w:t>
      </w:r>
      <w:r w:rsidR="00380850" w:rsidRPr="00FB6EA8">
        <w:rPr>
          <w:rFonts w:ascii="Times New Roman" w:hAnsi="Times New Roman" w:cs="Times New Roman"/>
        </w:rPr>
        <w:t xml:space="preserve">it </w:t>
      </w:r>
      <w:r w:rsidR="00750B48" w:rsidRPr="00FB6EA8">
        <w:rPr>
          <w:rFonts w:ascii="Times New Roman" w:hAnsi="Times New Roman" w:cs="Times New Roman"/>
        </w:rPr>
        <w:t xml:space="preserve">may </w:t>
      </w:r>
      <w:r w:rsidR="00380850" w:rsidRPr="00FB6EA8">
        <w:rPr>
          <w:rFonts w:ascii="Times New Roman" w:hAnsi="Times New Roman" w:cs="Times New Roman"/>
        </w:rPr>
        <w:t xml:space="preserve">be necessary to </w:t>
      </w:r>
      <w:r w:rsidR="00750B48" w:rsidRPr="00FB6EA8">
        <w:rPr>
          <w:rFonts w:ascii="Times New Roman" w:hAnsi="Times New Roman" w:cs="Times New Roman"/>
        </w:rPr>
        <w:t xml:space="preserve">identify a </w:t>
      </w:r>
      <w:r w:rsidR="00380850" w:rsidRPr="00FB6EA8">
        <w:rPr>
          <w:rFonts w:ascii="Times New Roman" w:hAnsi="Times New Roman" w:cs="Times New Roman"/>
        </w:rPr>
        <w:t>new model species for research</w:t>
      </w:r>
      <w:r w:rsidR="00750B48" w:rsidRPr="00FB6EA8">
        <w:rPr>
          <w:rFonts w:ascii="Times New Roman" w:hAnsi="Times New Roman" w:cs="Times New Roman"/>
        </w:rPr>
        <w:t xml:space="preserve"> of a particular trait. T</w:t>
      </w:r>
      <w:r w:rsidR="00380850" w:rsidRPr="00FB6EA8">
        <w:rPr>
          <w:rFonts w:ascii="Times New Roman" w:hAnsi="Times New Roman" w:cs="Times New Roman"/>
        </w:rPr>
        <w:t xml:space="preserve">he selection of </w:t>
      </w:r>
      <w:r w:rsidR="00750B48" w:rsidRPr="00FB6EA8">
        <w:rPr>
          <w:rFonts w:ascii="Times New Roman" w:hAnsi="Times New Roman" w:cs="Times New Roman"/>
        </w:rPr>
        <w:t xml:space="preserve">such a new </w:t>
      </w:r>
      <w:r w:rsidR="00380850" w:rsidRPr="00FB6EA8">
        <w:rPr>
          <w:rFonts w:ascii="Times New Roman" w:hAnsi="Times New Roman" w:cs="Times New Roman"/>
        </w:rPr>
        <w:t>species must be subject to scrutiny by the biomedical community</w:t>
      </w:r>
      <w:r w:rsidR="00750B48" w:rsidRPr="00FB6EA8">
        <w:rPr>
          <w:rFonts w:ascii="Times New Roman" w:hAnsi="Times New Roman" w:cs="Times New Roman"/>
        </w:rPr>
        <w:t>, and should be chosen using a carefully selected set of criteria</w:t>
      </w:r>
      <w:r w:rsidR="00380850" w:rsidRPr="00FB6EA8">
        <w:rPr>
          <w:rFonts w:ascii="Times New Roman" w:hAnsi="Times New Roman" w:cs="Times New Roman"/>
        </w:rPr>
        <w:t>.</w:t>
      </w:r>
      <w:r w:rsidR="003679B7" w:rsidRPr="00FB6EA8">
        <w:rPr>
          <w:rFonts w:ascii="Times New Roman" w:hAnsi="Times New Roman" w:cs="Times New Roman"/>
        </w:rPr>
        <w:t xml:space="preserve"> </w:t>
      </w:r>
    </w:p>
    <w:p w14:paraId="6EBEB21C" w14:textId="705612FB" w:rsidR="00B2442F" w:rsidRPr="00FB6EA8" w:rsidRDefault="00920C31" w:rsidP="00913FDB">
      <w:pPr>
        <w:spacing w:line="480" w:lineRule="auto"/>
        <w:rPr>
          <w:rFonts w:ascii="Times New Roman" w:hAnsi="Times New Roman" w:cs="Times New Roman"/>
        </w:rPr>
      </w:pPr>
      <w:r w:rsidRPr="00FB6EA8">
        <w:rPr>
          <w:rFonts w:ascii="Times New Roman" w:hAnsi="Times New Roman" w:cs="Times New Roman"/>
        </w:rPr>
        <w:lastRenderedPageBreak/>
        <w:tab/>
      </w:r>
      <w:r w:rsidR="00E52192" w:rsidRPr="00FB6EA8">
        <w:rPr>
          <w:rFonts w:ascii="Times New Roman" w:hAnsi="Times New Roman" w:cs="Times New Roman"/>
        </w:rPr>
        <w:t xml:space="preserve">Using the history of model organisms in biomedical research as a basis for perspective, </w:t>
      </w:r>
      <w:r w:rsidR="00681983" w:rsidRPr="00FB6EA8">
        <w:rPr>
          <w:rFonts w:ascii="Times New Roman" w:hAnsi="Times New Roman" w:cs="Times New Roman"/>
        </w:rPr>
        <w:t xml:space="preserve">this review </w:t>
      </w:r>
      <w:r w:rsidR="00E52192" w:rsidRPr="00FB6EA8">
        <w:rPr>
          <w:rFonts w:ascii="Times New Roman" w:hAnsi="Times New Roman" w:cs="Times New Roman"/>
        </w:rPr>
        <w:t>investigate</w:t>
      </w:r>
      <w:r w:rsidR="00681983" w:rsidRPr="00FB6EA8">
        <w:rPr>
          <w:rFonts w:ascii="Times New Roman" w:hAnsi="Times New Roman" w:cs="Times New Roman"/>
        </w:rPr>
        <w:t>s</w:t>
      </w:r>
      <w:r w:rsidR="00E52192" w:rsidRPr="00FB6EA8">
        <w:rPr>
          <w:rFonts w:ascii="Times New Roman" w:hAnsi="Times New Roman" w:cs="Times New Roman"/>
        </w:rPr>
        <w:t xml:space="preserve"> the efficacy of specific species in fulfilling their intended roles. </w:t>
      </w:r>
      <w:del w:id="63" w:author="Neil Sarkar" w:date="2012-09-19T21:26:00Z">
        <w:r w:rsidR="00E52192" w:rsidRPr="00FB6EA8" w:rsidDel="000A39C9">
          <w:rPr>
            <w:rFonts w:ascii="Times New Roman" w:hAnsi="Times New Roman" w:cs="Times New Roman"/>
          </w:rPr>
          <w:delText>We then</w:delText>
        </w:r>
      </w:del>
      <w:ins w:id="64" w:author="Neil Sarkar" w:date="2012-09-19T21:26:00Z">
        <w:r w:rsidR="000A39C9">
          <w:rPr>
            <w:rFonts w:ascii="Times New Roman" w:hAnsi="Times New Roman" w:cs="Times New Roman"/>
          </w:rPr>
          <w:t>The discussion then shifts to</w:t>
        </w:r>
      </w:ins>
      <w:r w:rsidR="00E52192" w:rsidRPr="00FB6EA8">
        <w:rPr>
          <w:rFonts w:ascii="Times New Roman" w:hAnsi="Times New Roman" w:cs="Times New Roman"/>
        </w:rPr>
        <w:t xml:space="preserve"> </w:t>
      </w:r>
      <w:r w:rsidR="004738EE" w:rsidRPr="00FB6EA8">
        <w:rPr>
          <w:rFonts w:ascii="Times New Roman" w:hAnsi="Times New Roman" w:cs="Times New Roman"/>
        </w:rPr>
        <w:t xml:space="preserve">explore the potential to </w:t>
      </w:r>
      <w:r w:rsidR="00E52192" w:rsidRPr="00FB6EA8">
        <w:rPr>
          <w:rFonts w:ascii="Times New Roman" w:hAnsi="Times New Roman" w:cs="Times New Roman"/>
        </w:rPr>
        <w:t xml:space="preserve">use </w:t>
      </w:r>
      <w:r w:rsidR="005F6B3A" w:rsidRPr="00FB6EA8">
        <w:rPr>
          <w:rFonts w:ascii="Times New Roman" w:hAnsi="Times New Roman" w:cs="Times New Roman"/>
        </w:rPr>
        <w:t xml:space="preserve">other </w:t>
      </w:r>
      <w:r w:rsidR="00E52192" w:rsidRPr="00FB6EA8">
        <w:rPr>
          <w:rFonts w:ascii="Times New Roman" w:hAnsi="Times New Roman" w:cs="Times New Roman"/>
        </w:rPr>
        <w:t>species as model</w:t>
      </w:r>
      <w:r w:rsidR="004738EE" w:rsidRPr="00FB6EA8">
        <w:rPr>
          <w:rFonts w:ascii="Times New Roman" w:hAnsi="Times New Roman" w:cs="Times New Roman"/>
        </w:rPr>
        <w:t xml:space="preserve"> organisms</w:t>
      </w:r>
      <w:r w:rsidR="005F6B3A" w:rsidRPr="00FB6EA8">
        <w:rPr>
          <w:rFonts w:ascii="Times New Roman" w:hAnsi="Times New Roman" w:cs="Times New Roman"/>
        </w:rPr>
        <w:t>, with a particular emphasis on agricultural species,</w:t>
      </w:r>
      <w:r w:rsidR="004738EE" w:rsidRPr="00FB6EA8">
        <w:rPr>
          <w:rFonts w:ascii="Times New Roman" w:hAnsi="Times New Roman" w:cs="Times New Roman"/>
        </w:rPr>
        <w:t xml:space="preserve"> </w:t>
      </w:r>
      <w:r w:rsidR="005F6B3A" w:rsidRPr="00FB6EA8">
        <w:rPr>
          <w:rFonts w:ascii="Times New Roman" w:hAnsi="Times New Roman" w:cs="Times New Roman"/>
        </w:rPr>
        <w:t xml:space="preserve">which may </w:t>
      </w:r>
      <w:r w:rsidR="00E52192" w:rsidRPr="00FB6EA8">
        <w:rPr>
          <w:rFonts w:ascii="Times New Roman" w:hAnsi="Times New Roman" w:cs="Times New Roman"/>
        </w:rPr>
        <w:t xml:space="preserve">bridge ‘gaps’ left by </w:t>
      </w:r>
      <w:r w:rsidR="004738EE" w:rsidRPr="00FB6EA8">
        <w:rPr>
          <w:rFonts w:ascii="Times New Roman" w:hAnsi="Times New Roman" w:cs="Times New Roman"/>
        </w:rPr>
        <w:t>traditional biomedical</w:t>
      </w:r>
      <w:r w:rsidR="00E52192" w:rsidRPr="00FB6EA8">
        <w:rPr>
          <w:rFonts w:ascii="Times New Roman" w:hAnsi="Times New Roman" w:cs="Times New Roman"/>
        </w:rPr>
        <w:t xml:space="preserve"> </w:t>
      </w:r>
      <w:r w:rsidR="004738EE" w:rsidRPr="00FB6EA8">
        <w:rPr>
          <w:rFonts w:ascii="Times New Roman" w:hAnsi="Times New Roman" w:cs="Times New Roman"/>
        </w:rPr>
        <w:t>model organisms</w:t>
      </w:r>
      <w:r w:rsidR="00E52192" w:rsidRPr="00FB6EA8">
        <w:rPr>
          <w:rFonts w:ascii="Times New Roman" w:hAnsi="Times New Roman" w:cs="Times New Roman"/>
        </w:rPr>
        <w:t xml:space="preserve">. </w:t>
      </w:r>
      <w:r w:rsidR="000D145E" w:rsidRPr="00FB6EA8">
        <w:rPr>
          <w:rFonts w:ascii="Times New Roman" w:hAnsi="Times New Roman" w:cs="Times New Roman"/>
        </w:rPr>
        <w:t>F</w:t>
      </w:r>
      <w:r w:rsidR="004738EE" w:rsidRPr="00FB6EA8">
        <w:rPr>
          <w:rFonts w:ascii="Times New Roman" w:hAnsi="Times New Roman" w:cs="Times New Roman"/>
        </w:rPr>
        <w:t>inally</w:t>
      </w:r>
      <w:r w:rsidR="000D145E" w:rsidRPr="00FB6EA8">
        <w:rPr>
          <w:rFonts w:ascii="Times New Roman" w:hAnsi="Times New Roman" w:cs="Times New Roman"/>
        </w:rPr>
        <w:t>, this review</w:t>
      </w:r>
      <w:r w:rsidR="004738EE" w:rsidRPr="00FB6EA8">
        <w:rPr>
          <w:rFonts w:ascii="Times New Roman" w:hAnsi="Times New Roman" w:cs="Times New Roman"/>
        </w:rPr>
        <w:t xml:space="preserve"> explore</w:t>
      </w:r>
      <w:r w:rsidR="000D145E" w:rsidRPr="00FB6EA8">
        <w:rPr>
          <w:rFonts w:ascii="Times New Roman" w:hAnsi="Times New Roman" w:cs="Times New Roman"/>
        </w:rPr>
        <w:t>s</w:t>
      </w:r>
      <w:r w:rsidR="004738EE" w:rsidRPr="00FB6EA8">
        <w:rPr>
          <w:rFonts w:ascii="Times New Roman" w:hAnsi="Times New Roman" w:cs="Times New Roman"/>
        </w:rPr>
        <w:t xml:space="preserve"> the potential of evaluating </w:t>
      </w:r>
      <w:r w:rsidR="00EB2381" w:rsidRPr="00FB6EA8">
        <w:rPr>
          <w:rFonts w:ascii="Times New Roman" w:hAnsi="Times New Roman" w:cs="Times New Roman"/>
        </w:rPr>
        <w:t xml:space="preserve">new </w:t>
      </w:r>
      <w:r w:rsidR="00E52192" w:rsidRPr="00FB6EA8">
        <w:rPr>
          <w:rFonts w:ascii="Times New Roman" w:hAnsi="Times New Roman" w:cs="Times New Roman"/>
        </w:rPr>
        <w:t xml:space="preserve">model organisms from </w:t>
      </w:r>
      <w:r w:rsidR="00022AC5" w:rsidRPr="00FB6EA8">
        <w:rPr>
          <w:rFonts w:ascii="Times New Roman" w:hAnsi="Times New Roman" w:cs="Times New Roman"/>
        </w:rPr>
        <w:t>a</w:t>
      </w:r>
      <w:r w:rsidR="00E52192" w:rsidRPr="00FB6EA8">
        <w:rPr>
          <w:rFonts w:ascii="Times New Roman" w:hAnsi="Times New Roman" w:cs="Times New Roman"/>
        </w:rPr>
        <w:t xml:space="preserve"> comparative genomics</w:t>
      </w:r>
      <w:r w:rsidR="00022AC5" w:rsidRPr="00FB6EA8">
        <w:rPr>
          <w:rFonts w:ascii="Times New Roman" w:hAnsi="Times New Roman" w:cs="Times New Roman"/>
        </w:rPr>
        <w:t xml:space="preserve"> perspective</w:t>
      </w:r>
      <w:r w:rsidR="00E52192" w:rsidRPr="00FB6EA8">
        <w:rPr>
          <w:rFonts w:ascii="Times New Roman" w:hAnsi="Times New Roman" w:cs="Times New Roman"/>
        </w:rPr>
        <w:t>.</w:t>
      </w:r>
    </w:p>
    <w:p w14:paraId="4FAB0327" w14:textId="77777777" w:rsidR="00380850" w:rsidRPr="00FB6EA8" w:rsidRDefault="00380850" w:rsidP="00913FDB">
      <w:pPr>
        <w:spacing w:line="480" w:lineRule="auto"/>
        <w:rPr>
          <w:rFonts w:ascii="Times New Roman" w:hAnsi="Times New Roman" w:cs="Times New Roman"/>
        </w:rPr>
      </w:pPr>
    </w:p>
    <w:p w14:paraId="6EA4DCC9" w14:textId="77777777" w:rsidR="00380850" w:rsidRPr="00FB6EA8" w:rsidRDefault="00380850" w:rsidP="00913FDB">
      <w:pPr>
        <w:spacing w:line="480" w:lineRule="auto"/>
        <w:rPr>
          <w:rFonts w:ascii="Times New Roman" w:hAnsi="Times New Roman" w:cs="Times New Roman"/>
        </w:rPr>
      </w:pPr>
      <w:r w:rsidRPr="00FB6EA8">
        <w:rPr>
          <w:rFonts w:ascii="Times New Roman" w:hAnsi="Times New Roman" w:cs="Times New Roman"/>
        </w:rPr>
        <w:t>MODEL ANIMAL ORGANISMS IN BIOMEDICAL RESEARCH</w:t>
      </w:r>
    </w:p>
    <w:p w14:paraId="18B80CBB" w14:textId="09422EF5" w:rsidR="00EC260A" w:rsidRPr="00FB6EA8" w:rsidRDefault="00EC260A" w:rsidP="00913FDB">
      <w:pPr>
        <w:spacing w:line="480" w:lineRule="auto"/>
        <w:rPr>
          <w:rFonts w:ascii="Times New Roman" w:hAnsi="Times New Roman" w:cs="Times New Roman"/>
        </w:rPr>
      </w:pPr>
      <w:r w:rsidRPr="00FB6EA8">
        <w:rPr>
          <w:rFonts w:ascii="Times New Roman" w:hAnsi="Times New Roman" w:cs="Times New Roman"/>
        </w:rPr>
        <w:tab/>
      </w:r>
      <w:r w:rsidR="00CF5553" w:rsidRPr="00FB6EA8">
        <w:rPr>
          <w:rFonts w:ascii="Times New Roman" w:hAnsi="Times New Roman" w:cs="Times New Roman"/>
        </w:rPr>
        <w:t xml:space="preserve">The first work evaluating the </w:t>
      </w:r>
      <w:r w:rsidR="00A82737" w:rsidRPr="00FB6EA8">
        <w:rPr>
          <w:rFonts w:ascii="Times New Roman" w:hAnsi="Times New Roman" w:cs="Times New Roman"/>
        </w:rPr>
        <w:t xml:space="preserve">potential </w:t>
      </w:r>
      <w:r w:rsidR="00CF5553" w:rsidRPr="00FB6EA8">
        <w:rPr>
          <w:rFonts w:ascii="Times New Roman" w:hAnsi="Times New Roman" w:cs="Times New Roman"/>
        </w:rPr>
        <w:t xml:space="preserve">utility of nonhuman species as model organisms </w:t>
      </w:r>
      <w:r w:rsidR="00A82737" w:rsidRPr="00FB6EA8">
        <w:rPr>
          <w:rFonts w:ascii="Times New Roman" w:hAnsi="Times New Roman" w:cs="Times New Roman"/>
        </w:rPr>
        <w:t xml:space="preserve">was </w:t>
      </w:r>
      <w:r w:rsidR="00CF5553" w:rsidRPr="00FB6EA8">
        <w:rPr>
          <w:rFonts w:ascii="Times New Roman" w:hAnsi="Times New Roman" w:cs="Times New Roman"/>
        </w:rPr>
        <w:t xml:space="preserve">in 1900 by C. W. Woodworth, who believed </w:t>
      </w:r>
      <w:r w:rsidR="00CF5553" w:rsidRPr="00FB6EA8">
        <w:rPr>
          <w:rFonts w:ascii="Times New Roman" w:hAnsi="Times New Roman" w:cs="Times New Roman"/>
          <w:i/>
        </w:rPr>
        <w:t>Drosophila melanogaster</w:t>
      </w:r>
      <w:r w:rsidR="00CF5553" w:rsidRPr="00FB6EA8">
        <w:rPr>
          <w:rFonts w:ascii="Times New Roman" w:hAnsi="Times New Roman" w:cs="Times New Roman"/>
        </w:rPr>
        <w:t xml:space="preserve"> </w:t>
      </w:r>
      <w:r w:rsidR="006F7F09" w:rsidRPr="00FB6EA8">
        <w:rPr>
          <w:rFonts w:ascii="Times New Roman" w:hAnsi="Times New Roman" w:cs="Times New Roman"/>
        </w:rPr>
        <w:t>(</w:t>
      </w:r>
      <w:r w:rsidR="00E52192" w:rsidRPr="00FB6EA8">
        <w:rPr>
          <w:rFonts w:ascii="Times New Roman" w:hAnsi="Times New Roman" w:cs="Times New Roman"/>
        </w:rPr>
        <w:t xml:space="preserve">the </w:t>
      </w:r>
      <w:r w:rsidR="006F7F09" w:rsidRPr="00FB6EA8">
        <w:rPr>
          <w:rFonts w:ascii="Times New Roman" w:hAnsi="Times New Roman" w:cs="Times New Roman"/>
        </w:rPr>
        <w:t xml:space="preserve">fruit fly) </w:t>
      </w:r>
      <w:r w:rsidR="00CF5553" w:rsidRPr="00FB6EA8">
        <w:rPr>
          <w:rFonts w:ascii="Times New Roman" w:hAnsi="Times New Roman" w:cs="Times New Roman"/>
        </w:rPr>
        <w:t>could be an ideal animal for studying patterns of genetic inheritance.</w:t>
      </w:r>
      <w:r w:rsidR="003679B7" w:rsidRPr="00FB6EA8">
        <w:rPr>
          <w:rFonts w:ascii="Times New Roman" w:hAnsi="Times New Roman" w:cs="Times New Roman"/>
        </w:rPr>
        <w:t xml:space="preserve"> </w:t>
      </w:r>
      <w:r w:rsidR="006F7F09" w:rsidRPr="00FB6EA8">
        <w:rPr>
          <w:rFonts w:ascii="Times New Roman" w:hAnsi="Times New Roman" w:cs="Times New Roman"/>
        </w:rPr>
        <w:t>Consequently, Morgan q</w:t>
      </w:r>
      <w:r w:rsidR="00CF5553" w:rsidRPr="00FB6EA8">
        <w:rPr>
          <w:rFonts w:ascii="Times New Roman" w:hAnsi="Times New Roman" w:cs="Times New Roman"/>
        </w:rPr>
        <w:t>uantifi</w:t>
      </w:r>
      <w:r w:rsidR="006F7F09" w:rsidRPr="00FB6EA8">
        <w:rPr>
          <w:rFonts w:ascii="Times New Roman" w:hAnsi="Times New Roman" w:cs="Times New Roman"/>
        </w:rPr>
        <w:t>ed</w:t>
      </w:r>
      <w:r w:rsidR="00CF5553" w:rsidRPr="00FB6EA8">
        <w:rPr>
          <w:rFonts w:ascii="Times New Roman" w:hAnsi="Times New Roman" w:cs="Times New Roman"/>
        </w:rPr>
        <w:t xml:space="preserve"> the inheritance of traits in </w:t>
      </w:r>
      <w:r w:rsidR="003C67EF" w:rsidRPr="00FB6EA8">
        <w:rPr>
          <w:rFonts w:ascii="Times New Roman" w:hAnsi="Times New Roman" w:cs="Times New Roman"/>
          <w:i/>
        </w:rPr>
        <w:t>D</w:t>
      </w:r>
      <w:r w:rsidR="00786825" w:rsidRPr="00FB6EA8">
        <w:rPr>
          <w:rFonts w:ascii="Times New Roman" w:hAnsi="Times New Roman" w:cs="Times New Roman"/>
          <w:i/>
        </w:rPr>
        <w:t>.</w:t>
      </w:r>
      <w:r w:rsidR="003C67EF" w:rsidRPr="00FB6EA8">
        <w:rPr>
          <w:rFonts w:ascii="Times New Roman" w:hAnsi="Times New Roman" w:cs="Times New Roman"/>
          <w:i/>
        </w:rPr>
        <w:t xml:space="preserve"> melanogaster</w:t>
      </w:r>
      <w:r w:rsidR="003C67EF" w:rsidRPr="00FB6EA8">
        <w:rPr>
          <w:rFonts w:ascii="Times New Roman" w:hAnsi="Times New Roman" w:cs="Times New Roman"/>
        </w:rPr>
        <w:t xml:space="preserve"> </w:t>
      </w:r>
      <w:r w:rsidR="00CF5553" w:rsidRPr="00FB6EA8">
        <w:rPr>
          <w:rFonts w:ascii="Times New Roman" w:hAnsi="Times New Roman" w:cs="Times New Roman"/>
        </w:rPr>
        <w:t xml:space="preserve">to define and explain many of the basic concepts of </w:t>
      </w:r>
      <w:proofErr w:type="spellStart"/>
      <w:r w:rsidR="00CF5553" w:rsidRPr="00FB6EA8">
        <w:rPr>
          <w:rFonts w:ascii="Times New Roman" w:hAnsi="Times New Roman" w:cs="Times New Roman"/>
        </w:rPr>
        <w:t>Mendelian</w:t>
      </w:r>
      <w:proofErr w:type="spellEnd"/>
      <w:r w:rsidR="00CF5553" w:rsidRPr="00FB6EA8">
        <w:rPr>
          <w:rFonts w:ascii="Times New Roman" w:hAnsi="Times New Roman" w:cs="Times New Roman"/>
        </w:rPr>
        <w:t xml:space="preserve"> genetics</w:t>
      </w:r>
      <w:r w:rsidR="008B3B05" w:rsidRPr="00FB6EA8">
        <w:rPr>
          <w:rFonts w:ascii="Times New Roman" w:hAnsi="Times New Roman" w:cs="Times New Roman"/>
        </w:rPr>
        <w:t xml:space="preserve"> </w:t>
      </w:r>
      <w:r w:rsidR="008B3B05"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7C3BCD6E-9FCD-4D7E-BBD3-4B51990F09F5&lt;/uuid&gt;&lt;priority&gt;7&lt;/priority&gt;&lt;publications&gt;&lt;publication&gt;&lt;publisher&gt;Nobelprize.org&lt;/publisher&gt;&lt;url&gt;http://www.nobelprize.org/nobel_prizes/medicine/laureates/1933/morgan-bio.html&lt;/url&gt;&lt;title&gt;Thomas H. Morgan - Biography&lt;/title&gt;&lt;type&gt;-300&lt;/type&gt;&lt;subtype&gt;-300&lt;/subtype&gt;&lt;uuid&gt;AA2B57AB-D966-4956-B801-1BC254AB218C&lt;/uuid&gt;&lt;/publication&gt;&lt;/publications&gt;&lt;cites&gt;&lt;/cites&gt;&lt;/citation&gt;</w:instrText>
      </w:r>
      <w:r w:rsidR="008B3B05" w:rsidRPr="00FB6EA8">
        <w:rPr>
          <w:rFonts w:ascii="Times New Roman" w:hAnsi="Times New Roman" w:cs="Times New Roman"/>
        </w:rPr>
        <w:fldChar w:fldCharType="separate"/>
      </w:r>
      <w:r w:rsidR="008005D8" w:rsidRPr="00FB6EA8">
        <w:rPr>
          <w:rFonts w:ascii="Times New Roman" w:hAnsi="Times New Roman" w:cs="Times New Roman"/>
        </w:rPr>
        <w:t>[4]</w:t>
      </w:r>
      <w:r w:rsidR="008B3B05" w:rsidRPr="00FB6EA8">
        <w:rPr>
          <w:rFonts w:ascii="Times New Roman" w:hAnsi="Times New Roman" w:cs="Times New Roman"/>
        </w:rPr>
        <w:fldChar w:fldCharType="end"/>
      </w:r>
      <w:r w:rsidR="00CF5553" w:rsidRPr="00FB6EA8">
        <w:rPr>
          <w:rFonts w:ascii="Times New Roman" w:hAnsi="Times New Roman" w:cs="Times New Roman"/>
        </w:rPr>
        <w:t>.</w:t>
      </w:r>
      <w:r w:rsidR="003679B7" w:rsidRPr="00FB6EA8">
        <w:rPr>
          <w:rFonts w:ascii="Times New Roman" w:hAnsi="Times New Roman" w:cs="Times New Roman"/>
        </w:rPr>
        <w:t xml:space="preserve"> </w:t>
      </w:r>
      <w:r w:rsidR="00C558E8" w:rsidRPr="00FB6EA8">
        <w:rPr>
          <w:rFonts w:ascii="Times New Roman" w:hAnsi="Times New Roman" w:cs="Times New Roman"/>
        </w:rPr>
        <w:t>As these processes were researched, the mouse</w:t>
      </w:r>
      <w:r w:rsidR="004A0D7E" w:rsidRPr="00FB6EA8">
        <w:rPr>
          <w:rFonts w:ascii="Times New Roman" w:hAnsi="Times New Roman" w:cs="Times New Roman"/>
        </w:rPr>
        <w:t xml:space="preserve"> (</w:t>
      </w:r>
      <w:proofErr w:type="spellStart"/>
      <w:r w:rsidR="004A0D7E" w:rsidRPr="00FB6EA8">
        <w:rPr>
          <w:rFonts w:ascii="Times New Roman" w:hAnsi="Times New Roman" w:cs="Times New Roman"/>
          <w:i/>
        </w:rPr>
        <w:t>Mus</w:t>
      </w:r>
      <w:proofErr w:type="spellEnd"/>
      <w:r w:rsidR="004A0D7E" w:rsidRPr="00FB6EA8">
        <w:rPr>
          <w:rFonts w:ascii="Times New Roman" w:hAnsi="Times New Roman" w:cs="Times New Roman"/>
          <w:i/>
        </w:rPr>
        <w:t xml:space="preserve"> </w:t>
      </w:r>
      <w:proofErr w:type="spellStart"/>
      <w:r w:rsidR="004A0D7E" w:rsidRPr="00FB6EA8">
        <w:rPr>
          <w:rFonts w:ascii="Times New Roman" w:hAnsi="Times New Roman" w:cs="Times New Roman"/>
          <w:i/>
        </w:rPr>
        <w:t>musculus</w:t>
      </w:r>
      <w:proofErr w:type="spellEnd"/>
      <w:r w:rsidR="004A0D7E" w:rsidRPr="00FB6EA8">
        <w:rPr>
          <w:rFonts w:ascii="Times New Roman" w:hAnsi="Times New Roman" w:cs="Times New Roman"/>
        </w:rPr>
        <w:t>)</w:t>
      </w:r>
      <w:r w:rsidR="00C558E8" w:rsidRPr="00FB6EA8">
        <w:rPr>
          <w:rFonts w:ascii="Times New Roman" w:hAnsi="Times New Roman" w:cs="Times New Roman"/>
        </w:rPr>
        <w:t xml:space="preserve"> was also adopted to see if inheritance followed the same laws in mammals as it did in simpler organisms.</w:t>
      </w:r>
      <w:r w:rsidR="003679B7" w:rsidRPr="00FB6EA8">
        <w:rPr>
          <w:rFonts w:ascii="Times New Roman" w:hAnsi="Times New Roman" w:cs="Times New Roman"/>
        </w:rPr>
        <w:t xml:space="preserve"> </w:t>
      </w:r>
      <w:r w:rsidR="00075D78" w:rsidRPr="00FB6EA8">
        <w:rPr>
          <w:rFonts w:ascii="Times New Roman" w:hAnsi="Times New Roman" w:cs="Times New Roman"/>
        </w:rPr>
        <w:t xml:space="preserve">For </w:t>
      </w:r>
      <w:r w:rsidR="00C558E8" w:rsidRPr="00FB6EA8">
        <w:rPr>
          <w:rFonts w:ascii="Times New Roman" w:hAnsi="Times New Roman" w:cs="Times New Roman"/>
        </w:rPr>
        <w:t xml:space="preserve">decades, </w:t>
      </w:r>
      <w:r w:rsidR="003B57BB" w:rsidRPr="00FB6EA8">
        <w:rPr>
          <w:rFonts w:ascii="Times New Roman" w:hAnsi="Times New Roman" w:cs="Times New Roman"/>
          <w:i/>
        </w:rPr>
        <w:t>D</w:t>
      </w:r>
      <w:r w:rsidR="00786825" w:rsidRPr="00FB6EA8">
        <w:rPr>
          <w:rFonts w:ascii="Times New Roman" w:hAnsi="Times New Roman" w:cs="Times New Roman"/>
          <w:i/>
        </w:rPr>
        <w:t>.</w:t>
      </w:r>
      <w:r w:rsidR="003B57BB" w:rsidRPr="00FB6EA8">
        <w:rPr>
          <w:rFonts w:ascii="Times New Roman" w:hAnsi="Times New Roman" w:cs="Times New Roman"/>
          <w:i/>
        </w:rPr>
        <w:t xml:space="preserve"> melanogaster</w:t>
      </w:r>
      <w:r w:rsidR="00C558E8" w:rsidRPr="00FB6EA8">
        <w:rPr>
          <w:rFonts w:ascii="Times New Roman" w:hAnsi="Times New Roman" w:cs="Times New Roman"/>
        </w:rPr>
        <w:t xml:space="preserve"> and </w:t>
      </w:r>
      <w:r w:rsidR="00786825" w:rsidRPr="00FB6EA8">
        <w:rPr>
          <w:rFonts w:ascii="Times New Roman" w:hAnsi="Times New Roman" w:cs="Times New Roman"/>
          <w:i/>
        </w:rPr>
        <w:t>M.</w:t>
      </w:r>
      <w:r w:rsidR="00D42480" w:rsidRPr="00FB6EA8">
        <w:rPr>
          <w:rFonts w:ascii="Times New Roman" w:hAnsi="Times New Roman" w:cs="Times New Roman"/>
          <w:i/>
        </w:rPr>
        <w:t xml:space="preserve"> </w:t>
      </w:r>
      <w:proofErr w:type="spellStart"/>
      <w:r w:rsidR="00D42480" w:rsidRPr="00FB6EA8">
        <w:rPr>
          <w:rFonts w:ascii="Times New Roman" w:hAnsi="Times New Roman" w:cs="Times New Roman"/>
          <w:i/>
        </w:rPr>
        <w:t>musculus</w:t>
      </w:r>
      <w:proofErr w:type="spellEnd"/>
      <w:r w:rsidR="00075D78" w:rsidRPr="00FB6EA8">
        <w:rPr>
          <w:rFonts w:ascii="Times New Roman" w:hAnsi="Times New Roman" w:cs="Times New Roman"/>
        </w:rPr>
        <w:t xml:space="preserve"> remained the primary organism</w:t>
      </w:r>
      <w:r w:rsidR="00C558E8" w:rsidRPr="00FB6EA8">
        <w:rPr>
          <w:rFonts w:ascii="Times New Roman" w:hAnsi="Times New Roman" w:cs="Times New Roman"/>
        </w:rPr>
        <w:t>s</w:t>
      </w:r>
      <w:r w:rsidR="00075D78" w:rsidRPr="00FB6EA8">
        <w:rPr>
          <w:rFonts w:ascii="Times New Roman" w:hAnsi="Times New Roman" w:cs="Times New Roman"/>
        </w:rPr>
        <w:t xml:space="preserve"> of interest for </w:t>
      </w:r>
      <w:r w:rsidR="00E52192" w:rsidRPr="00FB6EA8">
        <w:rPr>
          <w:rFonts w:ascii="Times New Roman" w:hAnsi="Times New Roman" w:cs="Times New Roman"/>
        </w:rPr>
        <w:t xml:space="preserve">such </w:t>
      </w:r>
      <w:r w:rsidR="00075D78" w:rsidRPr="00FB6EA8">
        <w:rPr>
          <w:rFonts w:ascii="Times New Roman" w:hAnsi="Times New Roman" w:cs="Times New Roman"/>
        </w:rPr>
        <w:t>research</w:t>
      </w:r>
      <w:r w:rsidR="006F7F09" w:rsidRPr="00FB6EA8">
        <w:rPr>
          <w:rFonts w:ascii="Times New Roman" w:hAnsi="Times New Roman" w:cs="Times New Roman"/>
        </w:rPr>
        <w:t xml:space="preserve">. </w:t>
      </w:r>
      <w:r w:rsidR="00D910F5" w:rsidRPr="00FB6EA8">
        <w:rPr>
          <w:rFonts w:ascii="Times New Roman" w:hAnsi="Times New Roman" w:cs="Times New Roman"/>
        </w:rPr>
        <w:t xml:space="preserve">However, </w:t>
      </w:r>
      <w:r w:rsidR="00075D78" w:rsidRPr="00FB6EA8">
        <w:rPr>
          <w:rFonts w:ascii="Times New Roman" w:hAnsi="Times New Roman" w:cs="Times New Roman"/>
        </w:rPr>
        <w:t xml:space="preserve">as </w:t>
      </w:r>
      <w:r w:rsidR="00361E25" w:rsidRPr="00FB6EA8">
        <w:rPr>
          <w:rFonts w:ascii="Times New Roman" w:hAnsi="Times New Roman" w:cs="Times New Roman"/>
        </w:rPr>
        <w:t xml:space="preserve">detailed </w:t>
      </w:r>
      <w:r w:rsidR="00C558E8" w:rsidRPr="00FB6EA8">
        <w:rPr>
          <w:rFonts w:ascii="Times New Roman" w:hAnsi="Times New Roman" w:cs="Times New Roman"/>
        </w:rPr>
        <w:t>molecular and chromosomal studies of inheritance became a topic of interest</w:t>
      </w:r>
      <w:r w:rsidR="00361E25" w:rsidRPr="00FB6EA8">
        <w:rPr>
          <w:rFonts w:ascii="Times New Roman" w:hAnsi="Times New Roman" w:cs="Times New Roman"/>
        </w:rPr>
        <w:t xml:space="preserve"> (</w:t>
      </w:r>
      <w:r w:rsidR="00503606" w:rsidRPr="00FB6EA8">
        <w:rPr>
          <w:rFonts w:ascii="Times New Roman" w:hAnsi="Times New Roman" w:cs="Times New Roman"/>
        </w:rPr>
        <w:t xml:space="preserve">from </w:t>
      </w:r>
      <w:r w:rsidR="00361E25" w:rsidRPr="00FB6EA8">
        <w:rPr>
          <w:rFonts w:ascii="Times New Roman" w:hAnsi="Times New Roman" w:cs="Times New Roman"/>
        </w:rPr>
        <w:t xml:space="preserve">the 1930’s </w:t>
      </w:r>
      <w:r w:rsidR="00786825" w:rsidRPr="00FB6EA8">
        <w:rPr>
          <w:rFonts w:ascii="Times New Roman" w:hAnsi="Times New Roman" w:cs="Times New Roman"/>
        </w:rPr>
        <w:t xml:space="preserve">through </w:t>
      </w:r>
      <w:r w:rsidR="00361E25" w:rsidRPr="00FB6EA8">
        <w:rPr>
          <w:rFonts w:ascii="Times New Roman" w:hAnsi="Times New Roman" w:cs="Times New Roman"/>
        </w:rPr>
        <w:t>the 1960’s)</w:t>
      </w:r>
      <w:r w:rsidR="00D910F5" w:rsidRPr="00FB6EA8">
        <w:rPr>
          <w:rFonts w:ascii="Times New Roman" w:hAnsi="Times New Roman" w:cs="Times New Roman"/>
        </w:rPr>
        <w:t>, additional species were identified as model organisms</w:t>
      </w:r>
      <w:r w:rsidR="00C558E8" w:rsidRPr="00FB6EA8">
        <w:rPr>
          <w:rFonts w:ascii="Times New Roman" w:hAnsi="Times New Roman" w:cs="Times New Roman"/>
        </w:rPr>
        <w:t>.</w:t>
      </w:r>
      <w:r w:rsidR="003679B7" w:rsidRPr="00FB6EA8">
        <w:rPr>
          <w:rFonts w:ascii="Times New Roman" w:hAnsi="Times New Roman" w:cs="Times New Roman"/>
        </w:rPr>
        <w:t xml:space="preserve"> </w:t>
      </w:r>
      <w:r w:rsidR="00361E25" w:rsidRPr="00FB6EA8">
        <w:rPr>
          <w:rFonts w:ascii="Times New Roman" w:hAnsi="Times New Roman" w:cs="Times New Roman"/>
        </w:rPr>
        <w:t>S</w:t>
      </w:r>
      <w:r w:rsidR="00C558E8" w:rsidRPr="00FB6EA8">
        <w:rPr>
          <w:rFonts w:ascii="Times New Roman" w:hAnsi="Times New Roman" w:cs="Times New Roman"/>
        </w:rPr>
        <w:t xml:space="preserve">impler life forms – such as phages, </w:t>
      </w:r>
      <w:proofErr w:type="spellStart"/>
      <w:r w:rsidR="00C558E8" w:rsidRPr="00FB6EA8">
        <w:rPr>
          <w:rFonts w:ascii="Times New Roman" w:hAnsi="Times New Roman" w:cs="Times New Roman"/>
          <w:i/>
        </w:rPr>
        <w:t>Caenorhabditis</w:t>
      </w:r>
      <w:proofErr w:type="spellEnd"/>
      <w:r w:rsidR="00C558E8" w:rsidRPr="00FB6EA8">
        <w:rPr>
          <w:rFonts w:ascii="Times New Roman" w:hAnsi="Times New Roman" w:cs="Times New Roman"/>
          <w:i/>
        </w:rPr>
        <w:t xml:space="preserve"> elegans</w:t>
      </w:r>
      <w:r w:rsidR="00BA5381" w:rsidRPr="00FB6EA8">
        <w:rPr>
          <w:rFonts w:ascii="Times New Roman" w:hAnsi="Times New Roman" w:cs="Times New Roman"/>
          <w:i/>
        </w:rPr>
        <w:t xml:space="preserve"> </w:t>
      </w:r>
      <w:r w:rsidR="00E52192" w:rsidRPr="00FB6EA8">
        <w:rPr>
          <w:rFonts w:ascii="Times New Roman" w:hAnsi="Times New Roman" w:cs="Times New Roman"/>
        </w:rPr>
        <w:t>(</w:t>
      </w:r>
      <w:r w:rsidR="00BA5381" w:rsidRPr="00FB6EA8">
        <w:rPr>
          <w:rFonts w:ascii="Times New Roman" w:hAnsi="Times New Roman" w:cs="Times New Roman"/>
        </w:rPr>
        <w:t>roundworm</w:t>
      </w:r>
      <w:r w:rsidR="00E52192" w:rsidRPr="00FB6EA8">
        <w:rPr>
          <w:rFonts w:ascii="Times New Roman" w:hAnsi="Times New Roman" w:cs="Times New Roman"/>
        </w:rPr>
        <w:t>)</w:t>
      </w:r>
      <w:r w:rsidR="00C558E8" w:rsidRPr="00FB6EA8">
        <w:rPr>
          <w:rFonts w:ascii="Times New Roman" w:hAnsi="Times New Roman" w:cs="Times New Roman"/>
        </w:rPr>
        <w:t xml:space="preserve">, and </w:t>
      </w:r>
      <w:r w:rsidR="00C558E8" w:rsidRPr="00FB6EA8">
        <w:rPr>
          <w:rFonts w:ascii="Times New Roman" w:hAnsi="Times New Roman" w:cs="Times New Roman"/>
          <w:i/>
        </w:rPr>
        <w:t xml:space="preserve">Saccharomyces </w:t>
      </w:r>
      <w:proofErr w:type="spellStart"/>
      <w:r w:rsidR="00C558E8" w:rsidRPr="00FB6EA8">
        <w:rPr>
          <w:rFonts w:ascii="Times New Roman" w:hAnsi="Times New Roman" w:cs="Times New Roman"/>
          <w:i/>
        </w:rPr>
        <w:t>cerevisiae</w:t>
      </w:r>
      <w:proofErr w:type="spellEnd"/>
      <w:r w:rsidR="00C558E8" w:rsidRPr="00FB6EA8">
        <w:rPr>
          <w:rFonts w:ascii="Times New Roman" w:hAnsi="Times New Roman" w:cs="Times New Roman"/>
        </w:rPr>
        <w:t xml:space="preserve"> </w:t>
      </w:r>
      <w:r w:rsidR="00E52192" w:rsidRPr="00FB6EA8">
        <w:rPr>
          <w:rFonts w:ascii="Times New Roman" w:hAnsi="Times New Roman" w:cs="Times New Roman"/>
        </w:rPr>
        <w:t>(</w:t>
      </w:r>
      <w:r w:rsidR="00BA5381" w:rsidRPr="00FB6EA8">
        <w:rPr>
          <w:rFonts w:ascii="Times New Roman" w:hAnsi="Times New Roman" w:cs="Times New Roman"/>
        </w:rPr>
        <w:t>baker’s yeast</w:t>
      </w:r>
      <w:r w:rsidR="00E52192" w:rsidRPr="00FB6EA8">
        <w:rPr>
          <w:rFonts w:ascii="Times New Roman" w:hAnsi="Times New Roman" w:cs="Times New Roman"/>
        </w:rPr>
        <w:t>)</w:t>
      </w:r>
      <w:r w:rsidR="00C558E8" w:rsidRPr="00FB6EA8">
        <w:rPr>
          <w:rFonts w:ascii="Times New Roman" w:hAnsi="Times New Roman" w:cs="Times New Roman"/>
        </w:rPr>
        <w:t xml:space="preserve">– were </w:t>
      </w:r>
      <w:r w:rsidR="00BA5381" w:rsidRPr="00FB6EA8">
        <w:rPr>
          <w:rFonts w:ascii="Times New Roman" w:hAnsi="Times New Roman" w:cs="Times New Roman"/>
        </w:rPr>
        <w:t xml:space="preserve">used </w:t>
      </w:r>
      <w:r w:rsidR="00C558E8" w:rsidRPr="00FB6EA8">
        <w:rPr>
          <w:rFonts w:ascii="Times New Roman" w:hAnsi="Times New Roman" w:cs="Times New Roman"/>
        </w:rPr>
        <w:t xml:space="preserve">in the hopes that they would </w:t>
      </w:r>
      <w:r w:rsidR="00361E25" w:rsidRPr="00FB6EA8">
        <w:rPr>
          <w:rFonts w:ascii="Times New Roman" w:hAnsi="Times New Roman" w:cs="Times New Roman"/>
        </w:rPr>
        <w:t>enable</w:t>
      </w:r>
      <w:r w:rsidR="00C558E8" w:rsidRPr="00FB6EA8">
        <w:rPr>
          <w:rFonts w:ascii="Times New Roman" w:hAnsi="Times New Roman" w:cs="Times New Roman"/>
        </w:rPr>
        <w:t xml:space="preserve"> the elucidation of basic </w:t>
      </w:r>
      <w:r w:rsidR="00A46CAB" w:rsidRPr="00FB6EA8">
        <w:rPr>
          <w:rFonts w:ascii="Times New Roman" w:hAnsi="Times New Roman" w:cs="Times New Roman"/>
        </w:rPr>
        <w:t xml:space="preserve">molecular genetic </w:t>
      </w:r>
      <w:r w:rsidR="00C558E8" w:rsidRPr="00FB6EA8">
        <w:rPr>
          <w:rFonts w:ascii="Times New Roman" w:hAnsi="Times New Roman" w:cs="Times New Roman"/>
        </w:rPr>
        <w:t xml:space="preserve">processes, such as the </w:t>
      </w:r>
      <w:r w:rsidR="004A0D7E" w:rsidRPr="00FB6EA8">
        <w:rPr>
          <w:rFonts w:ascii="Times New Roman" w:hAnsi="Times New Roman" w:cs="Times New Roman"/>
        </w:rPr>
        <w:t>behavior and mechanics</w:t>
      </w:r>
      <w:r w:rsidR="00C558E8" w:rsidRPr="00FB6EA8">
        <w:rPr>
          <w:rFonts w:ascii="Times New Roman" w:hAnsi="Times New Roman" w:cs="Times New Roman"/>
        </w:rPr>
        <w:t xml:space="preserve"> of DNA</w:t>
      </w:r>
      <w:r w:rsidR="004A0D7E" w:rsidRPr="00FB6EA8">
        <w:rPr>
          <w:rFonts w:ascii="Times New Roman" w:hAnsi="Times New Roman" w:cs="Times New Roman"/>
        </w:rPr>
        <w:t xml:space="preserve"> and the protein products of individual genes.</w:t>
      </w:r>
      <w:r w:rsidR="003679B7" w:rsidRPr="00FB6EA8">
        <w:rPr>
          <w:rFonts w:ascii="Times New Roman" w:hAnsi="Times New Roman" w:cs="Times New Roman"/>
        </w:rPr>
        <w:t xml:space="preserve"> </w:t>
      </w:r>
      <w:r w:rsidR="004A0D7E" w:rsidRPr="00FB6EA8">
        <w:rPr>
          <w:rFonts w:ascii="Times New Roman" w:hAnsi="Times New Roman" w:cs="Times New Roman"/>
        </w:rPr>
        <w:t xml:space="preserve">By the </w:t>
      </w:r>
      <w:r w:rsidR="00361E25" w:rsidRPr="00FB6EA8">
        <w:rPr>
          <w:rFonts w:ascii="Times New Roman" w:hAnsi="Times New Roman" w:cs="Times New Roman"/>
        </w:rPr>
        <w:t>early</w:t>
      </w:r>
      <w:r w:rsidR="004A0D7E" w:rsidRPr="00FB6EA8">
        <w:rPr>
          <w:rFonts w:ascii="Times New Roman" w:hAnsi="Times New Roman" w:cs="Times New Roman"/>
        </w:rPr>
        <w:t xml:space="preserve"> 1980</w:t>
      </w:r>
      <w:r w:rsidR="00361E25" w:rsidRPr="00FB6EA8">
        <w:rPr>
          <w:rFonts w:ascii="Times New Roman" w:hAnsi="Times New Roman" w:cs="Times New Roman"/>
        </w:rPr>
        <w:t>’</w:t>
      </w:r>
      <w:r w:rsidR="004A0D7E" w:rsidRPr="00FB6EA8">
        <w:rPr>
          <w:rFonts w:ascii="Times New Roman" w:hAnsi="Times New Roman" w:cs="Times New Roman"/>
        </w:rPr>
        <w:t xml:space="preserve">s, </w:t>
      </w:r>
      <w:r w:rsidR="00361E25" w:rsidRPr="00FB6EA8">
        <w:rPr>
          <w:rFonts w:ascii="Times New Roman" w:hAnsi="Times New Roman" w:cs="Times New Roman"/>
        </w:rPr>
        <w:t xml:space="preserve">a </w:t>
      </w:r>
      <w:r w:rsidR="004A0D7E" w:rsidRPr="00FB6EA8">
        <w:rPr>
          <w:rFonts w:ascii="Times New Roman" w:hAnsi="Times New Roman" w:cs="Times New Roman"/>
        </w:rPr>
        <w:t xml:space="preserve">canonical </w:t>
      </w:r>
      <w:r w:rsidR="00361E25" w:rsidRPr="00FB6EA8">
        <w:rPr>
          <w:rFonts w:ascii="Times New Roman" w:hAnsi="Times New Roman" w:cs="Times New Roman"/>
        </w:rPr>
        <w:t xml:space="preserve">set of </w:t>
      </w:r>
      <w:r w:rsidR="004A0D7E" w:rsidRPr="00FB6EA8">
        <w:rPr>
          <w:rFonts w:ascii="Times New Roman" w:hAnsi="Times New Roman" w:cs="Times New Roman"/>
        </w:rPr>
        <w:t xml:space="preserve">model organisms had been established by practice and by </w:t>
      </w:r>
      <w:r w:rsidR="004A0D7E" w:rsidRPr="00FB6EA8">
        <w:rPr>
          <w:rFonts w:ascii="Times New Roman" w:hAnsi="Times New Roman" w:cs="Times New Roman"/>
        </w:rPr>
        <w:lastRenderedPageBreak/>
        <w:t>unoffici</w:t>
      </w:r>
      <w:r w:rsidR="00916511" w:rsidRPr="00FB6EA8">
        <w:rPr>
          <w:rFonts w:ascii="Times New Roman" w:hAnsi="Times New Roman" w:cs="Times New Roman"/>
        </w:rPr>
        <w:t>al convention.</w:t>
      </w:r>
      <w:r w:rsidR="003679B7" w:rsidRPr="00FB6EA8">
        <w:rPr>
          <w:rFonts w:ascii="Times New Roman" w:hAnsi="Times New Roman" w:cs="Times New Roman"/>
        </w:rPr>
        <w:t xml:space="preserve"> </w:t>
      </w:r>
      <w:r w:rsidR="00916511" w:rsidRPr="00FB6EA8">
        <w:rPr>
          <w:rFonts w:ascii="Times New Roman" w:hAnsi="Times New Roman" w:cs="Times New Roman"/>
        </w:rPr>
        <w:t>These organisms</w:t>
      </w:r>
      <w:r w:rsidR="00E52192" w:rsidRPr="00FB6EA8">
        <w:rPr>
          <w:rFonts w:ascii="Times New Roman" w:hAnsi="Times New Roman" w:cs="Times New Roman"/>
        </w:rPr>
        <w:t xml:space="preserve"> –</w:t>
      </w:r>
      <w:r w:rsidR="00916511" w:rsidRPr="00FB6EA8">
        <w:rPr>
          <w:rFonts w:ascii="Times New Roman" w:hAnsi="Times New Roman" w:cs="Times New Roman"/>
        </w:rPr>
        <w:t xml:space="preserve"> along with</w:t>
      </w:r>
      <w:r w:rsidR="00E52192" w:rsidRPr="00FB6EA8">
        <w:rPr>
          <w:rFonts w:ascii="Times New Roman" w:hAnsi="Times New Roman" w:cs="Times New Roman"/>
        </w:rPr>
        <w:t xml:space="preserve"> the aforementioned</w:t>
      </w:r>
      <w:r w:rsidR="00916511" w:rsidRPr="00FB6EA8">
        <w:rPr>
          <w:rFonts w:ascii="Times New Roman" w:hAnsi="Times New Roman" w:cs="Times New Roman"/>
        </w:rPr>
        <w:t xml:space="preserve"> </w:t>
      </w:r>
      <w:r w:rsidR="005129D6" w:rsidRPr="00FB6EA8">
        <w:rPr>
          <w:rFonts w:ascii="Times New Roman" w:hAnsi="Times New Roman" w:cs="Times New Roman"/>
          <w:i/>
        </w:rPr>
        <w:t>D. melanogaster</w:t>
      </w:r>
      <w:r w:rsidR="00916511" w:rsidRPr="00FB6EA8">
        <w:rPr>
          <w:rFonts w:ascii="Times New Roman" w:hAnsi="Times New Roman" w:cs="Times New Roman"/>
          <w:i/>
        </w:rPr>
        <w:t>,</w:t>
      </w:r>
      <w:r w:rsidR="00E52192" w:rsidRPr="00FB6EA8">
        <w:rPr>
          <w:rFonts w:ascii="Times New Roman" w:hAnsi="Times New Roman" w:cs="Times New Roman"/>
        </w:rPr>
        <w:t xml:space="preserve"> </w:t>
      </w:r>
      <w:r w:rsidR="00E52192" w:rsidRPr="00FB6EA8">
        <w:rPr>
          <w:rFonts w:ascii="Times New Roman" w:hAnsi="Times New Roman" w:cs="Times New Roman"/>
          <w:i/>
        </w:rPr>
        <w:t xml:space="preserve">S. </w:t>
      </w:r>
      <w:proofErr w:type="spellStart"/>
      <w:r w:rsidR="00E52192" w:rsidRPr="00FB6EA8">
        <w:rPr>
          <w:rFonts w:ascii="Times New Roman" w:hAnsi="Times New Roman" w:cs="Times New Roman"/>
          <w:i/>
        </w:rPr>
        <w:t>cerevisiae</w:t>
      </w:r>
      <w:proofErr w:type="spellEnd"/>
      <w:r w:rsidR="008B3B05" w:rsidRPr="00FB6EA8">
        <w:rPr>
          <w:rFonts w:ascii="Times New Roman" w:hAnsi="Times New Roman" w:cs="Times New Roman"/>
          <w:i/>
        </w:rPr>
        <w:t xml:space="preserve"> </w:t>
      </w:r>
      <w:r w:rsidR="008B3B05" w:rsidRPr="00FB6EA8">
        <w:rPr>
          <w:rFonts w:ascii="Times New Roman" w:hAnsi="Times New Roman" w:cs="Times New Roman"/>
          <w:i/>
        </w:rPr>
        <w:fldChar w:fldCharType="begin"/>
      </w:r>
      <w:r w:rsidR="008005D8" w:rsidRPr="00FB6EA8">
        <w:rPr>
          <w:rFonts w:ascii="Times New Roman" w:hAnsi="Times New Roman" w:cs="Times New Roman"/>
          <w:i/>
        </w:rPr>
        <w:instrText xml:space="preserve"> ADDIN PAPERS2_CITATIONS &lt;citation&gt;&lt;uuid&gt;04EBEC5F-4785-4D84-A6BE-38281374683A&lt;/uuid&gt;&lt;priority&gt;8&lt;/priority&gt;&lt;publications&gt;&lt;publication&gt;&lt;uuid&gt;A66D8AB0-C63F-4644-AD75-0C8755FE16B2&lt;/uuid&gt;&lt;volume&gt;240&lt;/volume&gt;&lt;startpage&gt;1439&lt;/startpage&gt;&lt;publication_date&gt;99198806101200000000222000&lt;/publication_date&gt;&lt;url&gt;http://eutils.ncbi.nlm.nih.gov/entrez/eutils/elink.fcgi?dbfrom=pubmed&amp;amp;id=3287619&amp;amp;retmode=ref&amp;amp;cmd=prlinks&lt;/url&gt;&lt;type&gt;400&lt;/type&gt;&lt;title&gt;Yeast: an experimental organism for modern biology.&lt;/title&gt;&lt;location&gt;200,9,42.3616931,-71.0886174&lt;/location&gt;&lt;institution&gt;Department of Biology, Massachusetts Institute of Technology, Cambridge 02139.&lt;/institution&gt;&lt;number&gt;4858&lt;/number&gt;&lt;subtype&gt;400&lt;/subtype&gt;&lt;endpage&gt;1443&lt;/endpage&gt;&lt;bundle&gt;&lt;publication&gt;&lt;title&gt;Science&lt;/title&gt;&lt;type&gt;-100&lt;/type&gt;&lt;subtype&gt;-100&lt;/subtype&gt;&lt;uuid&gt;39E8BBE3-3E5A-4690-AB87-C1C84F256F6A&lt;/uuid&gt;&lt;/publication&gt;&lt;/bundle&gt;&lt;authors&gt;&lt;author&gt;&lt;firstName&gt;D&lt;/firstName&gt;&lt;lastName&gt;Botstein&lt;/lastName&gt;&lt;/author&gt;&lt;author&gt;&lt;firstName&gt;G&lt;/firstName&gt;&lt;middleNames&gt;R&lt;/middleNames&gt;&lt;lastName&gt;Fink&lt;/lastName&gt;&lt;/author&gt;&lt;/authors&gt;&lt;/publication&gt;&lt;/publications&gt;&lt;cites&gt;&lt;/cites&gt;&lt;/citation&gt;</w:instrText>
      </w:r>
      <w:r w:rsidR="008B3B05" w:rsidRPr="00FB6EA8">
        <w:rPr>
          <w:rFonts w:ascii="Times New Roman" w:hAnsi="Times New Roman" w:cs="Times New Roman"/>
          <w:i/>
        </w:rPr>
        <w:fldChar w:fldCharType="separate"/>
      </w:r>
      <w:r w:rsidR="008005D8" w:rsidRPr="00FB6EA8">
        <w:rPr>
          <w:rFonts w:ascii="Times New Roman" w:hAnsi="Times New Roman" w:cs="Times New Roman"/>
        </w:rPr>
        <w:t>[5]</w:t>
      </w:r>
      <w:r w:rsidR="008B3B05" w:rsidRPr="00FB6EA8">
        <w:rPr>
          <w:rFonts w:ascii="Times New Roman" w:hAnsi="Times New Roman" w:cs="Times New Roman"/>
          <w:i/>
        </w:rPr>
        <w:fldChar w:fldCharType="end"/>
      </w:r>
      <w:r w:rsidR="00E52192" w:rsidRPr="00FB6EA8">
        <w:rPr>
          <w:rFonts w:ascii="Times New Roman" w:hAnsi="Times New Roman" w:cs="Times New Roman"/>
          <w:i/>
        </w:rPr>
        <w:t>, C. elegans</w:t>
      </w:r>
      <w:r w:rsidR="008B3B05" w:rsidRPr="00FB6EA8">
        <w:rPr>
          <w:rFonts w:ascii="Times New Roman" w:hAnsi="Times New Roman" w:cs="Times New Roman"/>
          <w:i/>
        </w:rPr>
        <w:fldChar w:fldCharType="begin"/>
      </w:r>
      <w:r w:rsidR="008005D8" w:rsidRPr="00FB6EA8">
        <w:rPr>
          <w:rFonts w:ascii="Times New Roman" w:hAnsi="Times New Roman" w:cs="Times New Roman"/>
          <w:i/>
        </w:rPr>
        <w:instrText xml:space="preserve"> ADDIN PAPERS2_CITATIONS &lt;citation&gt;&lt;uuid&gt;17B8C5EE-F27A-4FDE-8407-87BC4DABCCC9&lt;/uuid&gt;&lt;priority&gt;2&lt;/priority&gt;&lt;publications&gt;&lt;publication&gt;&lt;uuid&gt;3D1F3235-C5FF-47EC-8CAD-DE479612CE2B&lt;/uuid&gt;&lt;volume&gt;182&lt;/volume&gt;&lt;doi&gt;10.1534/genetics.109.104976&lt;/doi&gt;&lt;startpage&gt;413&lt;/startpage&gt;&lt;publication_date&gt;99200906001200000000220000&lt;/publication_date&gt;&lt;url&gt;http://eutils.ncbi.nlm.nih.gov/entrez/eutils/elink.fcgi?dbfrom=pubmed&amp;amp;id=19506024&amp;amp;retmode=ref&amp;amp;cmd=prlinks&lt;/url&gt;&lt;type&gt;400&lt;/type&gt;&lt;title&gt;In the beginning was the worm ...&lt;/title&gt;&lt;location&gt;200,9,32.8869401,-117.2457203&lt;/location&gt;&lt;institution&gt;Salk Institute for Biological Studies, San Diego, California 92186-5800, USA. backhill.brenner@googlemail.com&lt;/institution&gt;&lt;number&gt;2&lt;/number&gt;&lt;subtype&gt;400&lt;/subtype&gt;&lt;endpage&gt;415&lt;/endpage&gt;&lt;bundle&gt;&lt;publication&gt;&lt;title&gt;Genetics&lt;/title&gt;&lt;type&gt;-100&lt;/type&gt;&lt;subtype&gt;-100&lt;/subtype&gt;&lt;uuid&gt;C9F355FA-5C55-456C-9855-94EE9BF7E11A&lt;/uuid&gt;&lt;/publication&gt;&lt;/bundle&gt;&lt;authors&gt;&lt;author&gt;&lt;firstName&gt;Sydney&lt;/firstName&gt;&lt;lastName&gt;Brenner&lt;/lastName&gt;&lt;/author&gt;&lt;/authors&gt;&lt;/publication&gt;&lt;/publications&gt;&lt;cites&gt;&lt;/cites&gt;&lt;/citation&gt;</w:instrText>
      </w:r>
      <w:r w:rsidR="008B3B05" w:rsidRPr="00FB6EA8">
        <w:rPr>
          <w:rFonts w:ascii="Times New Roman" w:hAnsi="Times New Roman" w:cs="Times New Roman"/>
          <w:i/>
        </w:rPr>
        <w:fldChar w:fldCharType="separate"/>
      </w:r>
      <w:r w:rsidR="008005D8" w:rsidRPr="00FB6EA8">
        <w:rPr>
          <w:rFonts w:ascii="Times New Roman" w:hAnsi="Times New Roman" w:cs="Times New Roman"/>
        </w:rPr>
        <w:t>[6]</w:t>
      </w:r>
      <w:r w:rsidR="008B3B05" w:rsidRPr="00FB6EA8">
        <w:rPr>
          <w:rFonts w:ascii="Times New Roman" w:hAnsi="Times New Roman" w:cs="Times New Roman"/>
          <w:i/>
        </w:rPr>
        <w:fldChar w:fldCharType="end"/>
      </w:r>
      <w:r w:rsidR="005D2373" w:rsidRPr="00FB6EA8">
        <w:rPr>
          <w:rFonts w:ascii="Times New Roman" w:hAnsi="Times New Roman" w:cs="Times New Roman"/>
          <w:i/>
        </w:rPr>
        <w:t>,</w:t>
      </w:r>
      <w:r w:rsidR="00E52192" w:rsidRPr="00FB6EA8">
        <w:rPr>
          <w:rFonts w:ascii="Times New Roman" w:hAnsi="Times New Roman" w:cs="Times New Roman"/>
        </w:rPr>
        <w:t xml:space="preserve"> and </w:t>
      </w:r>
      <w:r w:rsidR="00E52192" w:rsidRPr="00FB6EA8">
        <w:rPr>
          <w:rFonts w:ascii="Times New Roman" w:hAnsi="Times New Roman" w:cs="Times New Roman"/>
          <w:i/>
        </w:rPr>
        <w:t xml:space="preserve">M. </w:t>
      </w:r>
      <w:proofErr w:type="spellStart"/>
      <w:r w:rsidR="00E52192" w:rsidRPr="00FB6EA8">
        <w:rPr>
          <w:rFonts w:ascii="Times New Roman" w:hAnsi="Times New Roman" w:cs="Times New Roman"/>
          <w:i/>
        </w:rPr>
        <w:t>musculus</w:t>
      </w:r>
      <w:proofErr w:type="spellEnd"/>
      <w:r w:rsidR="00E52192" w:rsidRPr="00FB6EA8">
        <w:rPr>
          <w:rFonts w:ascii="Times New Roman" w:hAnsi="Times New Roman" w:cs="Times New Roman"/>
        </w:rPr>
        <w:t xml:space="preserve"> </w:t>
      </w:r>
      <w:r w:rsidR="008005D8"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A0F57248-43B6-49D2-BF86-876A74424272&lt;/uuid&gt;&lt;priority&gt;6&lt;/priority&gt;&lt;publications&gt;&lt;publication&gt;&lt;uuid&gt;6B1FBD51-D498-40CA-8A0B-9849FCF090CE&lt;/uuid&gt;&lt;volume&gt;163&lt;/volume&gt;&lt;startpage&gt;1&lt;/startpage&gt;&lt;publication_date&gt;99200301001200000000220000&lt;/publication_date&gt;&lt;url&gt;http://www.genetics.org/content/163/1/1.full?sid=82aacf03-bef6-48ce-95c3-3c1746e1cf74&lt;/url&gt;&lt;type&gt;400&lt;/type&gt;&lt;title&gt;One hundred years of mouse genetics: an intellectual history. I. The classical period (1902-1980).&lt;/title&gt;&lt;location&gt;200,4,44.3875794,-68.2039016&lt;/location&gt;&lt;institution&gt;The Jackson Laboratory, Bar Harbor, Maine 04609-1500, USA.&lt;/institution&gt;&lt;number&gt;1&lt;/number&gt;&lt;subtype&gt;400&lt;/subtype&gt;&lt;endpage&gt;7&lt;/endpage&gt;&lt;bundle&gt;&lt;publication&gt;&lt;title&gt;Genetics&lt;/title&gt;&lt;type&gt;-100&lt;/type&gt;&lt;subtype&gt;-100&lt;/subtype&gt;&lt;uuid&gt;C9F355FA-5C55-456C-9855-94EE9BF7E11A&lt;/uuid&gt;&lt;/publication&gt;&lt;/bundle&gt;&lt;authors&gt;&lt;author&gt;&lt;firstName&gt;Kenneth&lt;/firstName&gt;&lt;lastName&gt;Paigen&lt;/lastName&gt;&lt;/author&gt;&lt;/authors&gt;&lt;/publication&gt;&lt;publication&gt;&lt;uuid&gt;2A90E2A5-D442-42E2-9333-1EA66901F078&lt;/uuid&gt;&lt;volume&gt;163&lt;/volume&gt;&lt;startpage&gt;1227&lt;/startpage&gt;&lt;publication_date&gt;99200304001200000000220000&lt;/publication_date&gt;&lt;url&gt;http://www.genetics.org/content/163/1/1.full.pdf+html?sid=82aacf03-bef6-48ce-95c3-3c1746e1cf74&lt;/url&gt;&lt;type&gt;400&lt;/type&gt;&lt;title&gt;One hundred years of mouse genetics: an intellectual history. II. The molecular revolution (1981-2002).&lt;/title&gt;&lt;location&gt;200,4,44.3875794,-68.2039016&lt;/location&gt;&lt;institution&gt;The Jackson Laboratory, Bar Harbor, Maine 04609-1517, USA.&lt;/institution&gt;&lt;number&gt;4&lt;/number&gt;&lt;subtype&gt;400&lt;/subtype&gt;&lt;endpage&gt;1235&lt;/endpage&gt;&lt;bundle&gt;&lt;publication&gt;&lt;title&gt;Genetics&lt;/title&gt;&lt;type&gt;-100&lt;/type&gt;&lt;subtype&gt;-100&lt;/subtype&gt;&lt;uuid&gt;C9F355FA-5C55-456C-9855-94EE9BF7E11A&lt;/uuid&gt;&lt;/publication&gt;&lt;/bundle&gt;&lt;authors&gt;&lt;author&gt;&lt;firstName&gt;Kenneth&lt;/firstName&gt;&lt;lastName&gt;Paigen&lt;/lastName&gt;&lt;/author&gt;&lt;/authors&gt;&lt;/publication&gt;&lt;/publications&gt;&lt;cites&gt;&lt;/cites&gt;&lt;/citation&gt;</w:instrText>
      </w:r>
      <w:r w:rsidR="008005D8" w:rsidRPr="00FB6EA8">
        <w:rPr>
          <w:rFonts w:ascii="Times New Roman" w:hAnsi="Times New Roman" w:cs="Times New Roman"/>
        </w:rPr>
        <w:fldChar w:fldCharType="separate"/>
      </w:r>
      <w:r w:rsidR="008005D8" w:rsidRPr="00FB6EA8">
        <w:rPr>
          <w:rFonts w:ascii="Times New Roman" w:hAnsi="Times New Roman" w:cs="Times New Roman"/>
        </w:rPr>
        <w:t>[7,8]</w:t>
      </w:r>
      <w:r w:rsidR="008005D8" w:rsidRPr="00FB6EA8">
        <w:rPr>
          <w:rFonts w:ascii="Times New Roman" w:hAnsi="Times New Roman" w:cs="Times New Roman"/>
        </w:rPr>
        <w:fldChar w:fldCharType="end"/>
      </w:r>
      <w:r w:rsidR="00E52192" w:rsidRPr="00FB6EA8">
        <w:rPr>
          <w:rFonts w:ascii="Times New Roman" w:hAnsi="Times New Roman" w:cs="Times New Roman"/>
        </w:rPr>
        <w:t xml:space="preserve"> –</w:t>
      </w:r>
      <w:r w:rsidR="00916511" w:rsidRPr="00FB6EA8">
        <w:rPr>
          <w:rFonts w:ascii="Times New Roman" w:hAnsi="Times New Roman" w:cs="Times New Roman"/>
          <w:i/>
        </w:rPr>
        <w:t xml:space="preserve"> </w:t>
      </w:r>
      <w:r w:rsidR="004A0D7E" w:rsidRPr="00FB6EA8">
        <w:rPr>
          <w:rFonts w:ascii="Times New Roman" w:hAnsi="Times New Roman" w:cs="Times New Roman"/>
        </w:rPr>
        <w:t xml:space="preserve">included the bacterium </w:t>
      </w:r>
      <w:r w:rsidR="004A0D7E" w:rsidRPr="00FB6EA8">
        <w:rPr>
          <w:rFonts w:ascii="Times New Roman" w:hAnsi="Times New Roman" w:cs="Times New Roman"/>
          <w:i/>
        </w:rPr>
        <w:t>Escherichia coli</w:t>
      </w:r>
      <w:r w:rsidR="00912125" w:rsidRPr="00FB6EA8">
        <w:rPr>
          <w:rFonts w:ascii="Times New Roman" w:hAnsi="Times New Roman" w:cs="Times New Roman"/>
        </w:rPr>
        <w:t xml:space="preserve"> </w:t>
      </w:r>
      <w:r w:rsidR="008B3B05"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0B56E8FC-5FC4-499E-9612-10C61E80BC42&lt;/uuid&gt;&lt;priority&gt;9&lt;/priority&gt;&lt;publications&gt;&lt;publication&gt;&lt;uuid&gt;3FCA1CFC-9048-4971-A8D5-9D0853208471&lt;/uuid&gt;&lt;volume&gt;73&lt;/volume&gt;&lt;accepted_date&gt;99201008111200000000222000&lt;/accepted_date&gt;&lt;doi&gt;10.1016/j.jprot.2010.08.002&lt;/doi&gt;&lt;startpage&gt;2054&lt;/startpage&gt;&lt;revision_date&gt;99201008031200000000222000&lt;/revision_date&gt;&lt;publication_date&gt;99201010101200000000222000&lt;/publication_date&gt;&lt;url&gt;http://eutils.ncbi.nlm.nih.gov/entrez/eutils/elink.fcgi?dbfrom=pubmed&amp;amp;id=20727995&amp;amp;retmode=ref&amp;amp;cmd=prlinks&lt;/url&gt;&lt;type&gt;400&lt;/type&gt;&lt;title&gt;Model organisms--A historical perspective.&lt;/title&gt;&lt;location&gt;200,9,47.3589924,8.5600544&lt;/location&gt;&lt;submission_date&gt;99201004191200000000222000&lt;/submission_date&gt;&lt;number&gt;11&lt;/number&gt;&lt;institution&gt;Institute of Plant Biology, University of Zürich, Zürich, Switzerland. bmueller@access.uzh.ch&lt;/institution&gt;&lt;subtype&gt;400&lt;/subtype&gt;&lt;endpage&gt;2063&lt;/endpage&gt;&lt;bundle&gt;&lt;publication&gt;&lt;title&gt;Journal of proteomics&lt;/title&gt;&lt;type&gt;-100&lt;/type&gt;&lt;subtype&gt;-100&lt;/subtype&gt;&lt;uuid&gt;6316FA70-0D6B-4602-9BC2-F75C4891CA75&lt;/uuid&gt;&lt;/publication&gt;&lt;/bundle&gt;&lt;authors&gt;&lt;author&gt;&lt;firstName&gt;Bruno&lt;/firstName&gt;&lt;lastName&gt;Müller&lt;/lastName&gt;&lt;/author&gt;&lt;author&gt;&lt;firstName&gt;Ueli&lt;/firstName&gt;&lt;lastName&gt;Grossniklaus&lt;/lastName&gt;&lt;/author&gt;&lt;/authors&gt;&lt;/publication&gt;&lt;/publications&gt;&lt;cites&gt;&lt;/cites&gt;&lt;/citation&gt;</w:instrText>
      </w:r>
      <w:r w:rsidR="008B3B05" w:rsidRPr="00FB6EA8">
        <w:rPr>
          <w:rFonts w:ascii="Times New Roman" w:hAnsi="Times New Roman" w:cs="Times New Roman"/>
        </w:rPr>
        <w:fldChar w:fldCharType="separate"/>
      </w:r>
      <w:r w:rsidR="008005D8" w:rsidRPr="00FB6EA8">
        <w:rPr>
          <w:rFonts w:ascii="Times New Roman" w:hAnsi="Times New Roman" w:cs="Times New Roman"/>
        </w:rPr>
        <w:t>[9]</w:t>
      </w:r>
      <w:r w:rsidR="008B3B05" w:rsidRPr="00FB6EA8">
        <w:rPr>
          <w:rFonts w:ascii="Times New Roman" w:hAnsi="Times New Roman" w:cs="Times New Roman"/>
        </w:rPr>
        <w:fldChar w:fldCharType="end"/>
      </w:r>
      <w:r w:rsidR="00E52192" w:rsidRPr="00FB6EA8">
        <w:rPr>
          <w:rFonts w:ascii="Times New Roman" w:hAnsi="Times New Roman" w:cs="Times New Roman"/>
        </w:rPr>
        <w:t xml:space="preserve"> and</w:t>
      </w:r>
      <w:r w:rsidR="004A0D7E" w:rsidRPr="00FB6EA8">
        <w:rPr>
          <w:rFonts w:ascii="Times New Roman" w:hAnsi="Times New Roman" w:cs="Times New Roman"/>
        </w:rPr>
        <w:t xml:space="preserve"> the plant </w:t>
      </w:r>
      <w:r w:rsidR="004A0D7E" w:rsidRPr="00FB6EA8">
        <w:rPr>
          <w:rFonts w:ascii="Times New Roman" w:hAnsi="Times New Roman" w:cs="Times New Roman"/>
          <w:i/>
        </w:rPr>
        <w:t>Arabidopsis thaliana</w:t>
      </w:r>
      <w:r w:rsidR="008B3B05" w:rsidRPr="00FB6EA8">
        <w:rPr>
          <w:rFonts w:ascii="Times New Roman" w:hAnsi="Times New Roman" w:cs="Times New Roman"/>
          <w:i/>
        </w:rPr>
        <w:t xml:space="preserve"> </w:t>
      </w:r>
      <w:r w:rsidR="008B3B05" w:rsidRPr="00FB6EA8">
        <w:rPr>
          <w:rFonts w:ascii="Times New Roman" w:hAnsi="Times New Roman" w:cs="Times New Roman"/>
          <w:i/>
        </w:rPr>
        <w:fldChar w:fldCharType="begin"/>
      </w:r>
      <w:r w:rsidR="008005D8" w:rsidRPr="00FB6EA8">
        <w:rPr>
          <w:rFonts w:ascii="Times New Roman" w:hAnsi="Times New Roman" w:cs="Times New Roman"/>
          <w:i/>
        </w:rPr>
        <w:instrText xml:space="preserve"> ADDIN PAPERS2_CITATIONS &lt;citation&gt;&lt;uuid&gt;317F3CD0-48F7-4846-987D-B003F3EFD92C&lt;/uuid&gt;&lt;priority&gt;1&lt;/priority&gt;&lt;publications&gt;&lt;publication&gt;&lt;uuid&gt;2FF93726-98EE-41C6-9698-8B9A1B8B3D00&lt;/uuid&gt;&lt;volume&gt;48&lt;/volume&gt;&lt;startpage&gt;483&lt;/startpage&gt;&lt;publication_date&gt;99196304001200000000220000&lt;/publication_date&gt;&lt;url&gt;http://eutils.ncbi.nlm.nih.gov/entrez/eutils/elink.fcgi?dbfrom=pubmed&amp;amp;id=17248159&amp;amp;retmode=ref&amp;amp;cmd=prlinks&lt;/url&gt;&lt;type&gt;400&lt;/type&gt;&lt;title&gt;Chromosome Studies in Arabidopsis Thaliana.&lt;/title&gt;&lt;location&gt;200,9,38.9384785,-92.3270926&lt;/location&gt;&lt;institution&gt;University of Missouri, Columbia, Missouri.&lt;/institution&gt;&lt;number&gt;4&lt;/number&gt;&lt;subtype&gt;400&lt;/subtype&gt;&lt;endpage&gt;490&lt;/endpage&gt;&lt;bundle&gt;&lt;publication&gt;&lt;title&gt;Genetics&lt;/title&gt;&lt;type&gt;-100&lt;/type&gt;&lt;subtype&gt;-100&lt;/subtype&gt;&lt;uuid&gt;C9F355FA-5C55-456C-9855-94EE9BF7E11A&lt;/uuid&gt;&lt;/publication&gt;&lt;/bundle&gt;&lt;authors&gt;&lt;author&gt;&lt;firstName&gt;L&lt;/firstName&gt;&lt;middleNames&gt;M&lt;/middleNames&gt;&lt;lastName&gt;Steinitz-Sears&lt;/lastName&gt;&lt;/author&gt;&lt;/authors&gt;&lt;/publication&gt;&lt;/publications&gt;&lt;cites&gt;&lt;/cites&gt;&lt;/citation&gt;</w:instrText>
      </w:r>
      <w:r w:rsidR="008B3B05" w:rsidRPr="00FB6EA8">
        <w:rPr>
          <w:rFonts w:ascii="Times New Roman" w:hAnsi="Times New Roman" w:cs="Times New Roman"/>
          <w:i/>
        </w:rPr>
        <w:fldChar w:fldCharType="separate"/>
      </w:r>
      <w:r w:rsidR="008005D8" w:rsidRPr="00FB6EA8">
        <w:rPr>
          <w:rFonts w:ascii="Times New Roman" w:hAnsi="Times New Roman" w:cs="Times New Roman"/>
        </w:rPr>
        <w:t>[10]</w:t>
      </w:r>
      <w:r w:rsidR="008B3B05" w:rsidRPr="00FB6EA8">
        <w:rPr>
          <w:rFonts w:ascii="Times New Roman" w:hAnsi="Times New Roman" w:cs="Times New Roman"/>
          <w:i/>
        </w:rPr>
        <w:fldChar w:fldCharType="end"/>
      </w:r>
      <w:r w:rsidR="004A0D7E" w:rsidRPr="00FB6EA8">
        <w:rPr>
          <w:rFonts w:ascii="Times New Roman" w:hAnsi="Times New Roman" w:cs="Times New Roman"/>
        </w:rPr>
        <w:t>.</w:t>
      </w:r>
      <w:r w:rsidR="002016A2">
        <w:rPr>
          <w:rFonts w:ascii="Times New Roman" w:hAnsi="Times New Roman" w:cs="Times New Roman"/>
        </w:rPr>
        <w:t xml:space="preserve"> </w:t>
      </w:r>
      <w:ins w:id="65" w:author="Neil Sarkar" w:date="2012-09-20T17:14:00Z">
        <w:r w:rsidR="002016A2">
          <w:rPr>
            <w:rFonts w:ascii="Times New Roman" w:hAnsi="Times New Roman" w:cs="Times New Roman"/>
          </w:rPr>
          <w:t>A graphical summary of when these models were introduced is shown in Figure 1.</w:t>
        </w:r>
      </w:ins>
    </w:p>
    <w:p w14:paraId="67CD2DE9" w14:textId="1B98045A" w:rsidR="004A0D7E" w:rsidRPr="00FB6EA8" w:rsidRDefault="004A0D7E" w:rsidP="00913FDB">
      <w:pPr>
        <w:spacing w:line="480" w:lineRule="auto"/>
        <w:rPr>
          <w:rFonts w:ascii="Times New Roman" w:hAnsi="Times New Roman" w:cs="Times New Roman"/>
        </w:rPr>
      </w:pPr>
      <w:r w:rsidRPr="00FB6EA8">
        <w:rPr>
          <w:rFonts w:ascii="Times New Roman" w:hAnsi="Times New Roman" w:cs="Times New Roman"/>
        </w:rPr>
        <w:tab/>
        <w:t>While these species</w:t>
      </w:r>
      <w:r w:rsidR="005D2373" w:rsidRPr="00FB6EA8">
        <w:rPr>
          <w:rFonts w:ascii="Times New Roman" w:hAnsi="Times New Roman" w:cs="Times New Roman"/>
        </w:rPr>
        <w:t xml:space="preserve"> together</w:t>
      </w:r>
      <w:r w:rsidRPr="00FB6EA8">
        <w:rPr>
          <w:rFonts w:ascii="Times New Roman" w:hAnsi="Times New Roman" w:cs="Times New Roman"/>
        </w:rPr>
        <w:t xml:space="preserve"> constitute a </w:t>
      </w:r>
      <w:r w:rsidR="00410CCE" w:rsidRPr="00FB6EA8">
        <w:rPr>
          <w:rFonts w:ascii="Times New Roman" w:hAnsi="Times New Roman" w:cs="Times New Roman"/>
        </w:rPr>
        <w:t xml:space="preserve">diverse </w:t>
      </w:r>
      <w:r w:rsidRPr="00FB6EA8">
        <w:rPr>
          <w:rFonts w:ascii="Times New Roman" w:hAnsi="Times New Roman" w:cs="Times New Roman"/>
        </w:rPr>
        <w:t xml:space="preserve">representation of the tree of life, </w:t>
      </w:r>
      <w:r w:rsidR="00D75212" w:rsidRPr="00FB6EA8">
        <w:rPr>
          <w:rFonts w:ascii="Times New Roman" w:hAnsi="Times New Roman" w:cs="Times New Roman"/>
        </w:rPr>
        <w:t xml:space="preserve">many </w:t>
      </w:r>
      <w:r w:rsidR="00377ABA" w:rsidRPr="00FB6EA8">
        <w:rPr>
          <w:rFonts w:ascii="Times New Roman" w:hAnsi="Times New Roman" w:cs="Times New Roman"/>
        </w:rPr>
        <w:t xml:space="preserve">comparative genomic </w:t>
      </w:r>
      <w:r w:rsidR="00335053" w:rsidRPr="00FB6EA8">
        <w:rPr>
          <w:rFonts w:ascii="Times New Roman" w:hAnsi="Times New Roman" w:cs="Times New Roman"/>
        </w:rPr>
        <w:t xml:space="preserve">studies in the context of human health </w:t>
      </w:r>
      <w:r w:rsidR="00D75212" w:rsidRPr="00FB6EA8">
        <w:rPr>
          <w:rFonts w:ascii="Times New Roman" w:hAnsi="Times New Roman" w:cs="Times New Roman"/>
        </w:rPr>
        <w:t xml:space="preserve">are </w:t>
      </w:r>
      <w:r w:rsidR="00410CCE" w:rsidRPr="00FB6EA8">
        <w:rPr>
          <w:rFonts w:ascii="Times New Roman" w:hAnsi="Times New Roman" w:cs="Times New Roman"/>
        </w:rPr>
        <w:t xml:space="preserve">focused on the use </w:t>
      </w:r>
      <w:proofErr w:type="gramStart"/>
      <w:r w:rsidR="00410CCE" w:rsidRPr="00FB6EA8">
        <w:rPr>
          <w:rFonts w:ascii="Times New Roman" w:hAnsi="Times New Roman" w:cs="Times New Roman"/>
        </w:rPr>
        <w:t>of</w:t>
      </w:r>
      <w:proofErr w:type="gramEnd"/>
      <w:r w:rsidR="00410CCE" w:rsidRPr="00FB6EA8">
        <w:rPr>
          <w:rFonts w:ascii="Times New Roman" w:hAnsi="Times New Roman" w:cs="Times New Roman"/>
        </w:rPr>
        <w:t xml:space="preserve"> animal </w:t>
      </w:r>
      <w:r w:rsidR="00377ABA" w:rsidRPr="00FB6EA8">
        <w:rPr>
          <w:rFonts w:ascii="Times New Roman" w:hAnsi="Times New Roman" w:cs="Times New Roman"/>
        </w:rPr>
        <w:t>model organisms</w:t>
      </w:r>
      <w:r w:rsidR="00410CCE" w:rsidRPr="00FB6EA8">
        <w:rPr>
          <w:rFonts w:ascii="Times New Roman" w:hAnsi="Times New Roman" w:cs="Times New Roman"/>
        </w:rPr>
        <w:t xml:space="preserve">. This is because </w:t>
      </w:r>
      <w:r w:rsidR="00377ABA" w:rsidRPr="00FB6EA8">
        <w:rPr>
          <w:rFonts w:ascii="Times New Roman" w:hAnsi="Times New Roman" w:cs="Times New Roman"/>
        </w:rPr>
        <w:t>the gen</w:t>
      </w:r>
      <w:r w:rsidR="00B3783F" w:rsidRPr="00FB6EA8">
        <w:rPr>
          <w:rFonts w:ascii="Times New Roman" w:hAnsi="Times New Roman" w:cs="Times New Roman"/>
        </w:rPr>
        <w:t xml:space="preserve">es </w:t>
      </w:r>
      <w:r w:rsidR="005D2373" w:rsidRPr="00FB6EA8">
        <w:rPr>
          <w:rFonts w:ascii="Times New Roman" w:hAnsi="Times New Roman" w:cs="Times New Roman"/>
        </w:rPr>
        <w:t>(</w:t>
      </w:r>
      <w:r w:rsidR="00B3783F" w:rsidRPr="00FB6EA8">
        <w:rPr>
          <w:rFonts w:ascii="Times New Roman" w:hAnsi="Times New Roman" w:cs="Times New Roman"/>
        </w:rPr>
        <w:t>and their related products</w:t>
      </w:r>
      <w:r w:rsidR="005D2373" w:rsidRPr="00FB6EA8">
        <w:rPr>
          <w:rFonts w:ascii="Times New Roman" w:hAnsi="Times New Roman" w:cs="Times New Roman"/>
        </w:rPr>
        <w:t>)</w:t>
      </w:r>
      <w:r w:rsidR="00B3783F" w:rsidRPr="00FB6EA8">
        <w:rPr>
          <w:rFonts w:ascii="Times New Roman" w:hAnsi="Times New Roman" w:cs="Times New Roman"/>
        </w:rPr>
        <w:t xml:space="preserve"> </w:t>
      </w:r>
      <w:r w:rsidR="00994CC2" w:rsidRPr="00FB6EA8">
        <w:rPr>
          <w:rFonts w:ascii="Times New Roman" w:hAnsi="Times New Roman" w:cs="Times New Roman"/>
        </w:rPr>
        <w:t xml:space="preserve">of animals </w:t>
      </w:r>
      <w:r w:rsidR="00B3783F" w:rsidRPr="00FB6EA8">
        <w:rPr>
          <w:rFonts w:ascii="Times New Roman" w:hAnsi="Times New Roman" w:cs="Times New Roman"/>
        </w:rPr>
        <w:t xml:space="preserve">are accepted </w:t>
      </w:r>
      <w:r w:rsidR="00377ABA" w:rsidRPr="00FB6EA8">
        <w:rPr>
          <w:rFonts w:ascii="Times New Roman" w:hAnsi="Times New Roman" w:cs="Times New Roman"/>
        </w:rPr>
        <w:t xml:space="preserve">to be more </w:t>
      </w:r>
      <w:r w:rsidR="00B3783F" w:rsidRPr="00FB6EA8">
        <w:rPr>
          <w:rFonts w:ascii="Times New Roman" w:hAnsi="Times New Roman" w:cs="Times New Roman"/>
        </w:rPr>
        <w:t>similar to</w:t>
      </w:r>
      <w:r w:rsidR="00786825" w:rsidRPr="00FB6EA8">
        <w:rPr>
          <w:rFonts w:ascii="Times New Roman" w:hAnsi="Times New Roman" w:cs="Times New Roman"/>
        </w:rPr>
        <w:t xml:space="preserve"> their</w:t>
      </w:r>
      <w:r w:rsidR="00377ABA" w:rsidRPr="00FB6EA8">
        <w:rPr>
          <w:rFonts w:ascii="Times New Roman" w:hAnsi="Times New Roman" w:cs="Times New Roman"/>
        </w:rPr>
        <w:t xml:space="preserve"> human</w:t>
      </w:r>
      <w:r w:rsidR="00B3783F" w:rsidRPr="00FB6EA8">
        <w:rPr>
          <w:rFonts w:ascii="Times New Roman" w:hAnsi="Times New Roman" w:cs="Times New Roman"/>
        </w:rPr>
        <w:t xml:space="preserve"> counterparts </w:t>
      </w:r>
      <w:r w:rsidR="00377ABA" w:rsidRPr="00FB6EA8">
        <w:rPr>
          <w:rFonts w:ascii="Times New Roman" w:hAnsi="Times New Roman" w:cs="Times New Roman"/>
        </w:rPr>
        <w:t xml:space="preserve">than </w:t>
      </w:r>
      <w:r w:rsidR="00B3783F" w:rsidRPr="00FB6EA8">
        <w:rPr>
          <w:rFonts w:ascii="Times New Roman" w:hAnsi="Times New Roman" w:cs="Times New Roman"/>
        </w:rPr>
        <w:t xml:space="preserve">those found in </w:t>
      </w:r>
      <w:r w:rsidR="00377ABA" w:rsidRPr="00FB6EA8">
        <w:rPr>
          <w:rFonts w:ascii="Times New Roman" w:hAnsi="Times New Roman" w:cs="Times New Roman"/>
        </w:rPr>
        <w:t>plants, fungi, and bacteria.</w:t>
      </w:r>
      <w:r w:rsidR="003679B7" w:rsidRPr="00FB6EA8">
        <w:rPr>
          <w:rFonts w:ascii="Times New Roman" w:hAnsi="Times New Roman" w:cs="Times New Roman"/>
        </w:rPr>
        <w:t xml:space="preserve"> </w:t>
      </w:r>
      <w:r w:rsidR="00392C17" w:rsidRPr="00FB6EA8">
        <w:rPr>
          <w:rFonts w:ascii="Times New Roman" w:hAnsi="Times New Roman" w:cs="Times New Roman"/>
        </w:rPr>
        <w:t>As such</w:t>
      </w:r>
      <w:r w:rsidR="00D80C98" w:rsidRPr="00FB6EA8">
        <w:rPr>
          <w:rFonts w:ascii="Times New Roman" w:hAnsi="Times New Roman" w:cs="Times New Roman"/>
        </w:rPr>
        <w:t>, this review focus</w:t>
      </w:r>
      <w:r w:rsidR="00392C17" w:rsidRPr="00FB6EA8">
        <w:rPr>
          <w:rFonts w:ascii="Times New Roman" w:hAnsi="Times New Roman" w:cs="Times New Roman"/>
        </w:rPr>
        <w:t>es its discussion</w:t>
      </w:r>
      <w:r w:rsidR="00D80C98" w:rsidRPr="00FB6EA8">
        <w:rPr>
          <w:rFonts w:ascii="Times New Roman" w:hAnsi="Times New Roman" w:cs="Times New Roman"/>
        </w:rPr>
        <w:t xml:space="preserve"> on </w:t>
      </w:r>
      <w:r w:rsidR="00392C17" w:rsidRPr="00FB6EA8">
        <w:rPr>
          <w:rFonts w:ascii="Times New Roman" w:hAnsi="Times New Roman" w:cs="Times New Roman"/>
        </w:rPr>
        <w:t xml:space="preserve">animal </w:t>
      </w:r>
      <w:r w:rsidR="00D80C98" w:rsidRPr="00FB6EA8">
        <w:rPr>
          <w:rFonts w:ascii="Times New Roman" w:hAnsi="Times New Roman" w:cs="Times New Roman"/>
        </w:rPr>
        <w:t>model organisms, and, more specifically, mammalian models.</w:t>
      </w:r>
    </w:p>
    <w:p w14:paraId="32CEC65B" w14:textId="032C8035" w:rsidR="0025097A" w:rsidRPr="00FB6EA8" w:rsidRDefault="0025097A" w:rsidP="00913FDB">
      <w:pPr>
        <w:spacing w:line="480" w:lineRule="auto"/>
        <w:rPr>
          <w:rFonts w:ascii="Times New Roman" w:hAnsi="Times New Roman" w:cs="Times New Roman"/>
        </w:rPr>
      </w:pPr>
      <w:r w:rsidRPr="00FB6EA8">
        <w:rPr>
          <w:rFonts w:ascii="Times New Roman" w:hAnsi="Times New Roman" w:cs="Times New Roman"/>
        </w:rPr>
        <w:tab/>
      </w:r>
      <w:r w:rsidR="001A77F8" w:rsidRPr="00FB6EA8">
        <w:rPr>
          <w:rFonts w:ascii="Times New Roman" w:hAnsi="Times New Roman" w:cs="Times New Roman"/>
        </w:rPr>
        <w:t>Historically, t</w:t>
      </w:r>
      <w:r w:rsidRPr="00FB6EA8">
        <w:rPr>
          <w:rFonts w:ascii="Times New Roman" w:hAnsi="Times New Roman" w:cs="Times New Roman"/>
        </w:rPr>
        <w:t xml:space="preserve">he </w:t>
      </w:r>
      <w:r w:rsidR="001A77F8" w:rsidRPr="00FB6EA8">
        <w:rPr>
          <w:rFonts w:ascii="Times New Roman" w:hAnsi="Times New Roman" w:cs="Times New Roman"/>
        </w:rPr>
        <w:t xml:space="preserve">fundamental </w:t>
      </w:r>
      <w:r w:rsidRPr="00FB6EA8">
        <w:rPr>
          <w:rFonts w:ascii="Times New Roman" w:hAnsi="Times New Roman" w:cs="Times New Roman"/>
        </w:rPr>
        <w:t>criteri</w:t>
      </w:r>
      <w:r w:rsidR="005D2373" w:rsidRPr="00FB6EA8">
        <w:rPr>
          <w:rFonts w:ascii="Times New Roman" w:hAnsi="Times New Roman" w:cs="Times New Roman"/>
        </w:rPr>
        <w:t>on</w:t>
      </w:r>
      <w:r w:rsidRPr="00FB6EA8">
        <w:rPr>
          <w:rFonts w:ascii="Times New Roman" w:hAnsi="Times New Roman" w:cs="Times New Roman"/>
        </w:rPr>
        <w:t xml:space="preserve"> desired in</w:t>
      </w:r>
      <w:r w:rsidR="00786825" w:rsidRPr="00FB6EA8">
        <w:rPr>
          <w:rFonts w:ascii="Times New Roman" w:hAnsi="Times New Roman" w:cs="Times New Roman"/>
        </w:rPr>
        <w:t xml:space="preserve"> the selection of</w:t>
      </w:r>
      <w:r w:rsidRPr="00FB6EA8">
        <w:rPr>
          <w:rFonts w:ascii="Times New Roman" w:hAnsi="Times New Roman" w:cs="Times New Roman"/>
        </w:rPr>
        <w:t xml:space="preserve"> a model organism </w:t>
      </w:r>
      <w:r w:rsidR="005D2373" w:rsidRPr="00FB6EA8">
        <w:rPr>
          <w:rFonts w:ascii="Times New Roman" w:hAnsi="Times New Roman" w:cs="Times New Roman"/>
        </w:rPr>
        <w:t xml:space="preserve">has </w:t>
      </w:r>
      <w:r w:rsidRPr="00FB6EA8">
        <w:rPr>
          <w:rFonts w:ascii="Times New Roman" w:hAnsi="Times New Roman" w:cs="Times New Roman"/>
        </w:rPr>
        <w:t>been</w:t>
      </w:r>
      <w:r w:rsidR="001A77F8" w:rsidRPr="00FB6EA8">
        <w:rPr>
          <w:rFonts w:ascii="Times New Roman" w:hAnsi="Times New Roman" w:cs="Times New Roman"/>
        </w:rPr>
        <w:t xml:space="preserve"> </w:t>
      </w:r>
      <w:r w:rsidR="00F5017F" w:rsidRPr="00FB6EA8">
        <w:rPr>
          <w:rFonts w:ascii="Times New Roman" w:hAnsi="Times New Roman" w:cs="Times New Roman"/>
        </w:rPr>
        <w:t xml:space="preserve">to identify those </w:t>
      </w:r>
      <w:r w:rsidRPr="00FB6EA8">
        <w:rPr>
          <w:rFonts w:ascii="Times New Roman" w:hAnsi="Times New Roman" w:cs="Times New Roman"/>
        </w:rPr>
        <w:t>species whose gene expression is particularly easy to observe.</w:t>
      </w:r>
      <w:r w:rsidR="006358AD" w:rsidRPr="00FB6EA8">
        <w:rPr>
          <w:rFonts w:ascii="Times New Roman" w:hAnsi="Times New Roman" w:cs="Times New Roman"/>
        </w:rPr>
        <w:t xml:space="preserve"> </w:t>
      </w:r>
      <w:r w:rsidR="008C6E96" w:rsidRPr="00FB6EA8">
        <w:rPr>
          <w:rFonts w:ascii="Times New Roman" w:hAnsi="Times New Roman" w:cs="Times New Roman"/>
        </w:rPr>
        <w:t xml:space="preserve">During </w:t>
      </w:r>
      <w:r w:rsidR="00965174" w:rsidRPr="00FB6EA8">
        <w:rPr>
          <w:rFonts w:ascii="Times New Roman" w:hAnsi="Times New Roman" w:cs="Times New Roman"/>
        </w:rPr>
        <w:t xml:space="preserve">the time period where analysis of genetic traits primarily </w:t>
      </w:r>
      <w:r w:rsidR="006358AD" w:rsidRPr="00FB6EA8">
        <w:rPr>
          <w:rFonts w:ascii="Times New Roman" w:hAnsi="Times New Roman" w:cs="Times New Roman"/>
        </w:rPr>
        <w:t>relied on</w:t>
      </w:r>
      <w:r w:rsidR="00965174" w:rsidRPr="00FB6EA8">
        <w:rPr>
          <w:rFonts w:ascii="Times New Roman" w:hAnsi="Times New Roman" w:cs="Times New Roman"/>
        </w:rPr>
        <w:t xml:space="preserve"> direct observation of phenotypic variations in large population</w:t>
      </w:r>
      <w:r w:rsidR="006358AD" w:rsidRPr="00FB6EA8">
        <w:rPr>
          <w:rFonts w:ascii="Times New Roman" w:hAnsi="Times New Roman" w:cs="Times New Roman"/>
        </w:rPr>
        <w:t>s</w:t>
      </w:r>
      <w:r w:rsidR="00965174" w:rsidRPr="00FB6EA8">
        <w:rPr>
          <w:rFonts w:ascii="Times New Roman" w:hAnsi="Times New Roman" w:cs="Times New Roman"/>
        </w:rPr>
        <w:t xml:space="preserve"> of individuals, the fruit fly was chosen as a model </w:t>
      </w:r>
      <w:r w:rsidR="006358AD" w:rsidRPr="00FB6EA8">
        <w:rPr>
          <w:rFonts w:ascii="Times New Roman" w:hAnsi="Times New Roman" w:cs="Times New Roman"/>
        </w:rPr>
        <w:t xml:space="preserve">organism because of </w:t>
      </w:r>
      <w:r w:rsidR="00965174" w:rsidRPr="00FB6EA8">
        <w:rPr>
          <w:rFonts w:ascii="Times New Roman" w:hAnsi="Times New Roman" w:cs="Times New Roman"/>
        </w:rPr>
        <w:t xml:space="preserve">its ease of observation and high </w:t>
      </w:r>
      <w:r w:rsidR="006358AD" w:rsidRPr="00FB6EA8">
        <w:rPr>
          <w:rFonts w:ascii="Times New Roman" w:hAnsi="Times New Roman" w:cs="Times New Roman"/>
        </w:rPr>
        <w:t xml:space="preserve">reproductive </w:t>
      </w:r>
      <w:r w:rsidR="00965174" w:rsidRPr="00FB6EA8">
        <w:rPr>
          <w:rFonts w:ascii="Times New Roman" w:hAnsi="Times New Roman" w:cs="Times New Roman"/>
        </w:rPr>
        <w:t>rate.</w:t>
      </w:r>
      <w:r w:rsidR="006358AD" w:rsidRPr="00FB6EA8">
        <w:rPr>
          <w:rFonts w:ascii="Times New Roman" w:hAnsi="Times New Roman" w:cs="Times New Roman"/>
        </w:rPr>
        <w:t xml:space="preserve"> M</w:t>
      </w:r>
      <w:r w:rsidR="00965174" w:rsidRPr="00FB6EA8">
        <w:rPr>
          <w:rFonts w:ascii="Times New Roman" w:hAnsi="Times New Roman" w:cs="Times New Roman"/>
        </w:rPr>
        <w:t xml:space="preserve">ice and rats </w:t>
      </w:r>
      <w:r w:rsidR="0006317B" w:rsidRPr="00FB6EA8">
        <w:rPr>
          <w:rFonts w:ascii="Times New Roman" w:hAnsi="Times New Roman" w:cs="Times New Roman"/>
        </w:rPr>
        <w:t>(</w:t>
      </w:r>
      <w:proofErr w:type="spellStart"/>
      <w:r w:rsidR="0006317B" w:rsidRPr="00FB6EA8">
        <w:rPr>
          <w:rFonts w:ascii="Times New Roman" w:hAnsi="Times New Roman" w:cs="Times New Roman"/>
          <w:i/>
        </w:rPr>
        <w:t>Rattus</w:t>
      </w:r>
      <w:proofErr w:type="spellEnd"/>
      <w:r w:rsidR="0006317B" w:rsidRPr="00FB6EA8">
        <w:rPr>
          <w:rFonts w:ascii="Times New Roman" w:hAnsi="Times New Roman" w:cs="Times New Roman"/>
          <w:i/>
        </w:rPr>
        <w:t xml:space="preserve"> </w:t>
      </w:r>
      <w:proofErr w:type="spellStart"/>
      <w:r w:rsidR="0006317B" w:rsidRPr="00FB6EA8">
        <w:rPr>
          <w:rFonts w:ascii="Times New Roman" w:hAnsi="Times New Roman" w:cs="Times New Roman"/>
          <w:i/>
        </w:rPr>
        <w:t>norvegicus</w:t>
      </w:r>
      <w:proofErr w:type="spellEnd"/>
      <w:r w:rsidR="0006317B" w:rsidRPr="00FB6EA8">
        <w:rPr>
          <w:rFonts w:ascii="Times New Roman" w:hAnsi="Times New Roman" w:cs="Times New Roman"/>
        </w:rPr>
        <w:t xml:space="preserve">) </w:t>
      </w:r>
      <w:r w:rsidR="006358AD" w:rsidRPr="00FB6EA8">
        <w:rPr>
          <w:rFonts w:ascii="Times New Roman" w:hAnsi="Times New Roman" w:cs="Times New Roman"/>
        </w:rPr>
        <w:t xml:space="preserve">were </w:t>
      </w:r>
      <w:r w:rsidR="008C6E96" w:rsidRPr="00FB6EA8">
        <w:rPr>
          <w:rFonts w:ascii="Times New Roman" w:hAnsi="Times New Roman" w:cs="Times New Roman"/>
        </w:rPr>
        <w:t xml:space="preserve">subsequently </w:t>
      </w:r>
      <w:r w:rsidR="006358AD" w:rsidRPr="00FB6EA8">
        <w:rPr>
          <w:rFonts w:ascii="Times New Roman" w:hAnsi="Times New Roman" w:cs="Times New Roman"/>
        </w:rPr>
        <w:t xml:space="preserve">chosen </w:t>
      </w:r>
      <w:r w:rsidR="00965174" w:rsidRPr="00FB6EA8">
        <w:rPr>
          <w:rFonts w:ascii="Times New Roman" w:hAnsi="Times New Roman" w:cs="Times New Roman"/>
        </w:rPr>
        <w:t>as mammalian models</w:t>
      </w:r>
      <w:r w:rsidR="006358AD" w:rsidRPr="00FB6EA8">
        <w:rPr>
          <w:rFonts w:ascii="Times New Roman" w:hAnsi="Times New Roman" w:cs="Times New Roman"/>
        </w:rPr>
        <w:t xml:space="preserve"> because</w:t>
      </w:r>
      <w:r w:rsidR="00965174" w:rsidRPr="00FB6EA8">
        <w:rPr>
          <w:rFonts w:ascii="Times New Roman" w:hAnsi="Times New Roman" w:cs="Times New Roman"/>
        </w:rPr>
        <w:t xml:space="preserve"> they also have a high </w:t>
      </w:r>
      <w:r w:rsidR="006358AD" w:rsidRPr="00FB6EA8">
        <w:rPr>
          <w:rFonts w:ascii="Times New Roman" w:hAnsi="Times New Roman" w:cs="Times New Roman"/>
        </w:rPr>
        <w:t xml:space="preserve">reproductive </w:t>
      </w:r>
      <w:r w:rsidR="00965174" w:rsidRPr="00FB6EA8">
        <w:rPr>
          <w:rFonts w:ascii="Times New Roman" w:hAnsi="Times New Roman" w:cs="Times New Roman"/>
        </w:rPr>
        <w:t xml:space="preserve">rate and </w:t>
      </w:r>
      <w:r w:rsidR="00670B01" w:rsidRPr="00FB6EA8">
        <w:rPr>
          <w:rFonts w:ascii="Times New Roman" w:hAnsi="Times New Roman" w:cs="Times New Roman"/>
        </w:rPr>
        <w:t xml:space="preserve">are small enough to </w:t>
      </w:r>
      <w:r w:rsidR="00022AC5" w:rsidRPr="00FB6EA8">
        <w:rPr>
          <w:rFonts w:ascii="Times New Roman" w:hAnsi="Times New Roman" w:cs="Times New Roman"/>
        </w:rPr>
        <w:t>study</w:t>
      </w:r>
      <w:r w:rsidR="00670B01" w:rsidRPr="00FB6EA8">
        <w:rPr>
          <w:rFonts w:ascii="Times New Roman" w:hAnsi="Times New Roman" w:cs="Times New Roman"/>
        </w:rPr>
        <w:t xml:space="preserve"> in a laboratory</w:t>
      </w:r>
      <w:r w:rsidR="008C6E96" w:rsidRPr="00FB6EA8">
        <w:rPr>
          <w:rFonts w:ascii="Times New Roman" w:hAnsi="Times New Roman" w:cs="Times New Roman"/>
        </w:rPr>
        <w:t xml:space="preserve"> setting</w:t>
      </w:r>
      <w:r w:rsidR="00670B01" w:rsidRPr="00FB6EA8">
        <w:rPr>
          <w:rFonts w:ascii="Times New Roman" w:hAnsi="Times New Roman" w:cs="Times New Roman"/>
        </w:rPr>
        <w:t>.</w:t>
      </w:r>
      <w:r w:rsidR="003679B7" w:rsidRPr="00FB6EA8">
        <w:rPr>
          <w:rFonts w:ascii="Times New Roman" w:hAnsi="Times New Roman" w:cs="Times New Roman"/>
        </w:rPr>
        <w:t xml:space="preserve"> </w:t>
      </w:r>
      <w:r w:rsidR="00670B01" w:rsidRPr="00FB6EA8">
        <w:rPr>
          <w:rFonts w:ascii="Times New Roman" w:hAnsi="Times New Roman" w:cs="Times New Roman"/>
        </w:rPr>
        <w:t xml:space="preserve">It is also important to note that </w:t>
      </w:r>
      <w:r w:rsidR="002F6409" w:rsidRPr="00FB6EA8">
        <w:rPr>
          <w:rFonts w:ascii="Times New Roman" w:hAnsi="Times New Roman" w:cs="Times New Roman"/>
        </w:rPr>
        <w:t xml:space="preserve">each of </w:t>
      </w:r>
      <w:r w:rsidR="00670B01" w:rsidRPr="00FB6EA8">
        <w:rPr>
          <w:rFonts w:ascii="Times New Roman" w:hAnsi="Times New Roman" w:cs="Times New Roman"/>
        </w:rPr>
        <w:t>t</w:t>
      </w:r>
      <w:r w:rsidRPr="00FB6EA8">
        <w:rPr>
          <w:rFonts w:ascii="Times New Roman" w:hAnsi="Times New Roman" w:cs="Times New Roman"/>
        </w:rPr>
        <w:t xml:space="preserve">hese species </w:t>
      </w:r>
      <w:r w:rsidR="005D2373" w:rsidRPr="00FB6EA8">
        <w:rPr>
          <w:rFonts w:ascii="Times New Roman" w:hAnsi="Times New Roman" w:cs="Times New Roman"/>
        </w:rPr>
        <w:t xml:space="preserve">was </w:t>
      </w:r>
      <w:r w:rsidR="00965174" w:rsidRPr="00FB6EA8">
        <w:rPr>
          <w:rFonts w:ascii="Times New Roman" w:hAnsi="Times New Roman" w:cs="Times New Roman"/>
        </w:rPr>
        <w:t>well researched prior to the</w:t>
      </w:r>
      <w:r w:rsidR="008C6E96" w:rsidRPr="00FB6EA8">
        <w:rPr>
          <w:rFonts w:ascii="Times New Roman" w:hAnsi="Times New Roman" w:cs="Times New Roman"/>
        </w:rPr>
        <w:t>ir adoption by the</w:t>
      </w:r>
      <w:r w:rsidR="00965174" w:rsidRPr="00FB6EA8">
        <w:rPr>
          <w:rFonts w:ascii="Times New Roman" w:hAnsi="Times New Roman" w:cs="Times New Roman"/>
        </w:rPr>
        <w:t xml:space="preserve"> scientific comm</w:t>
      </w:r>
      <w:r w:rsidR="00670B01" w:rsidRPr="00FB6EA8">
        <w:rPr>
          <w:rFonts w:ascii="Times New Roman" w:hAnsi="Times New Roman" w:cs="Times New Roman"/>
        </w:rPr>
        <w:t>unity as model</w:t>
      </w:r>
      <w:r w:rsidR="002F6409" w:rsidRPr="00FB6EA8">
        <w:rPr>
          <w:rFonts w:ascii="Times New Roman" w:hAnsi="Times New Roman" w:cs="Times New Roman"/>
        </w:rPr>
        <w:t xml:space="preserve"> organisms</w:t>
      </w:r>
      <w:r w:rsidR="008C6E96" w:rsidRPr="00FB6EA8">
        <w:rPr>
          <w:rFonts w:ascii="Times New Roman" w:hAnsi="Times New Roman" w:cs="Times New Roman"/>
        </w:rPr>
        <w:t>.</w:t>
      </w:r>
      <w:r w:rsidR="00670B01" w:rsidRPr="00FB6EA8">
        <w:rPr>
          <w:rFonts w:ascii="Times New Roman" w:hAnsi="Times New Roman" w:cs="Times New Roman"/>
        </w:rPr>
        <w:t xml:space="preserve"> </w:t>
      </w:r>
      <w:r w:rsidR="008C6E96" w:rsidRPr="00FB6EA8">
        <w:rPr>
          <w:rFonts w:ascii="Times New Roman" w:hAnsi="Times New Roman" w:cs="Times New Roman"/>
        </w:rPr>
        <w:t>S</w:t>
      </w:r>
      <w:r w:rsidR="00670B01" w:rsidRPr="00FB6EA8">
        <w:rPr>
          <w:rFonts w:ascii="Times New Roman" w:hAnsi="Times New Roman" w:cs="Times New Roman"/>
        </w:rPr>
        <w:t xml:space="preserve">tatus as a </w:t>
      </w:r>
      <w:r w:rsidR="008C6E96" w:rsidRPr="00FB6EA8">
        <w:rPr>
          <w:rFonts w:ascii="Times New Roman" w:hAnsi="Times New Roman" w:cs="Times New Roman"/>
        </w:rPr>
        <w:t>“</w:t>
      </w:r>
      <w:r w:rsidR="00670B01" w:rsidRPr="00FB6EA8">
        <w:rPr>
          <w:rFonts w:ascii="Times New Roman" w:hAnsi="Times New Roman" w:cs="Times New Roman"/>
        </w:rPr>
        <w:t>model organism</w:t>
      </w:r>
      <w:r w:rsidR="008C6E96" w:rsidRPr="00FB6EA8">
        <w:rPr>
          <w:rFonts w:ascii="Times New Roman" w:hAnsi="Times New Roman" w:cs="Times New Roman"/>
        </w:rPr>
        <w:t>”</w:t>
      </w:r>
      <w:r w:rsidR="00670B01" w:rsidRPr="00FB6EA8">
        <w:rPr>
          <w:rFonts w:ascii="Times New Roman" w:hAnsi="Times New Roman" w:cs="Times New Roman"/>
        </w:rPr>
        <w:t xml:space="preserve"> was only achieved after </w:t>
      </w:r>
      <w:r w:rsidR="002F6409" w:rsidRPr="00FB6EA8">
        <w:rPr>
          <w:rFonts w:ascii="Times New Roman" w:hAnsi="Times New Roman" w:cs="Times New Roman"/>
        </w:rPr>
        <w:t xml:space="preserve">sufficient evidence supported the notion that a given species could be used to study </w:t>
      </w:r>
      <w:r w:rsidR="00670B01" w:rsidRPr="00FB6EA8">
        <w:rPr>
          <w:rFonts w:ascii="Times New Roman" w:hAnsi="Times New Roman" w:cs="Times New Roman"/>
        </w:rPr>
        <w:t>patterns of genetic inheritance and expression</w:t>
      </w:r>
      <w:r w:rsidR="005D2373" w:rsidRPr="00FB6EA8">
        <w:rPr>
          <w:rFonts w:ascii="Times New Roman" w:hAnsi="Times New Roman" w:cs="Times New Roman"/>
        </w:rPr>
        <w:t>,</w:t>
      </w:r>
      <w:r w:rsidR="00670B01" w:rsidRPr="00FB6EA8">
        <w:rPr>
          <w:rFonts w:ascii="Times New Roman" w:hAnsi="Times New Roman" w:cs="Times New Roman"/>
        </w:rPr>
        <w:t xml:space="preserve"> </w:t>
      </w:r>
      <w:r w:rsidR="002F6409" w:rsidRPr="00FB6EA8">
        <w:rPr>
          <w:rFonts w:ascii="Times New Roman" w:hAnsi="Times New Roman" w:cs="Times New Roman"/>
        </w:rPr>
        <w:t>and thus</w:t>
      </w:r>
      <w:r w:rsidR="005D2373" w:rsidRPr="00FB6EA8">
        <w:rPr>
          <w:rFonts w:ascii="Times New Roman" w:hAnsi="Times New Roman" w:cs="Times New Roman"/>
        </w:rPr>
        <w:t xml:space="preserve"> could be</w:t>
      </w:r>
      <w:r w:rsidR="002F6409" w:rsidRPr="00FB6EA8">
        <w:rPr>
          <w:rFonts w:ascii="Times New Roman" w:hAnsi="Times New Roman" w:cs="Times New Roman"/>
        </w:rPr>
        <w:t xml:space="preserve"> used</w:t>
      </w:r>
      <w:r w:rsidR="00670B01" w:rsidRPr="00FB6EA8">
        <w:rPr>
          <w:rFonts w:ascii="Times New Roman" w:hAnsi="Times New Roman" w:cs="Times New Roman"/>
        </w:rPr>
        <w:t xml:space="preserve"> </w:t>
      </w:r>
      <w:r w:rsidR="002F6409" w:rsidRPr="00FB6EA8">
        <w:rPr>
          <w:rFonts w:ascii="Times New Roman" w:hAnsi="Times New Roman" w:cs="Times New Roman"/>
        </w:rPr>
        <w:t xml:space="preserve">to </w:t>
      </w:r>
      <w:r w:rsidR="00670B01" w:rsidRPr="00FB6EA8">
        <w:rPr>
          <w:rFonts w:ascii="Times New Roman" w:hAnsi="Times New Roman" w:cs="Times New Roman"/>
        </w:rPr>
        <w:t xml:space="preserve">infer </w:t>
      </w:r>
      <w:r w:rsidR="002F6409" w:rsidRPr="00FB6EA8">
        <w:rPr>
          <w:rFonts w:ascii="Times New Roman" w:hAnsi="Times New Roman" w:cs="Times New Roman"/>
        </w:rPr>
        <w:t xml:space="preserve">knowledge </w:t>
      </w:r>
      <w:r w:rsidR="00670B01" w:rsidRPr="00FB6EA8">
        <w:rPr>
          <w:rFonts w:ascii="Times New Roman" w:hAnsi="Times New Roman" w:cs="Times New Roman"/>
        </w:rPr>
        <w:t xml:space="preserve">about human genetics. </w:t>
      </w:r>
    </w:p>
    <w:p w14:paraId="76B1FCDD" w14:textId="6FB0EE12" w:rsidR="00670B01" w:rsidRPr="00FB6EA8" w:rsidRDefault="00670B01" w:rsidP="00913FDB">
      <w:pPr>
        <w:spacing w:line="480" w:lineRule="auto"/>
        <w:rPr>
          <w:rFonts w:ascii="Times New Roman" w:hAnsi="Times New Roman" w:cs="Times New Roman"/>
        </w:rPr>
      </w:pPr>
      <w:r w:rsidRPr="00FB6EA8">
        <w:rPr>
          <w:rFonts w:ascii="Times New Roman" w:hAnsi="Times New Roman" w:cs="Times New Roman"/>
        </w:rPr>
        <w:lastRenderedPageBreak/>
        <w:tab/>
        <w:t xml:space="preserve">An important </w:t>
      </w:r>
      <w:r w:rsidR="0006317B" w:rsidRPr="00FB6EA8">
        <w:rPr>
          <w:rFonts w:ascii="Times New Roman" w:hAnsi="Times New Roman" w:cs="Times New Roman"/>
        </w:rPr>
        <w:t xml:space="preserve">consideration </w:t>
      </w:r>
      <w:r w:rsidRPr="00FB6EA8">
        <w:rPr>
          <w:rFonts w:ascii="Times New Roman" w:hAnsi="Times New Roman" w:cs="Times New Roman"/>
        </w:rPr>
        <w:t xml:space="preserve">in comparative genomics </w:t>
      </w:r>
      <w:r w:rsidR="0006317B" w:rsidRPr="00FB6EA8">
        <w:rPr>
          <w:rFonts w:ascii="Times New Roman" w:hAnsi="Times New Roman" w:cs="Times New Roman"/>
        </w:rPr>
        <w:t xml:space="preserve">for utility in human health </w:t>
      </w:r>
      <w:r w:rsidR="008F7C79" w:rsidRPr="00FB6EA8">
        <w:rPr>
          <w:rFonts w:ascii="Times New Roman" w:hAnsi="Times New Roman" w:cs="Times New Roman"/>
        </w:rPr>
        <w:t xml:space="preserve">studies </w:t>
      </w:r>
      <w:r w:rsidRPr="00FB6EA8">
        <w:rPr>
          <w:rFonts w:ascii="Times New Roman" w:hAnsi="Times New Roman" w:cs="Times New Roman"/>
        </w:rPr>
        <w:t>is the feasibility of using model organisms to</w:t>
      </w:r>
      <w:r w:rsidR="0006317B" w:rsidRPr="00FB6EA8">
        <w:rPr>
          <w:rFonts w:ascii="Times New Roman" w:hAnsi="Times New Roman" w:cs="Times New Roman"/>
        </w:rPr>
        <w:t xml:space="preserve"> </w:t>
      </w:r>
      <w:r w:rsidRPr="00FB6EA8">
        <w:rPr>
          <w:rFonts w:ascii="Times New Roman" w:hAnsi="Times New Roman" w:cs="Times New Roman"/>
        </w:rPr>
        <w:t>model human disease</w:t>
      </w:r>
      <w:r w:rsidR="00C0131E" w:rsidRPr="00FB6EA8">
        <w:rPr>
          <w:rFonts w:ascii="Times New Roman" w:hAnsi="Times New Roman" w:cs="Times New Roman"/>
        </w:rPr>
        <w:t>.</w:t>
      </w:r>
      <w:r w:rsidR="003679B7" w:rsidRPr="00FB6EA8">
        <w:rPr>
          <w:rFonts w:ascii="Times New Roman" w:hAnsi="Times New Roman" w:cs="Times New Roman"/>
        </w:rPr>
        <w:t xml:space="preserve"> </w:t>
      </w:r>
      <w:r w:rsidR="00C0131E" w:rsidRPr="00FB6EA8">
        <w:rPr>
          <w:rFonts w:ascii="Times New Roman" w:hAnsi="Times New Roman" w:cs="Times New Roman"/>
        </w:rPr>
        <w:t xml:space="preserve">Both </w:t>
      </w:r>
      <w:r w:rsidR="00D42480" w:rsidRPr="00FB6EA8">
        <w:rPr>
          <w:rFonts w:ascii="Times New Roman" w:hAnsi="Times New Roman" w:cs="Times New Roman"/>
          <w:i/>
        </w:rPr>
        <w:t xml:space="preserve">M. </w:t>
      </w:r>
      <w:proofErr w:type="spellStart"/>
      <w:r w:rsidR="00D42480" w:rsidRPr="00FB6EA8">
        <w:rPr>
          <w:rFonts w:ascii="Times New Roman" w:hAnsi="Times New Roman" w:cs="Times New Roman"/>
          <w:i/>
        </w:rPr>
        <w:t>musculus</w:t>
      </w:r>
      <w:proofErr w:type="spellEnd"/>
      <w:r w:rsidR="00D42480" w:rsidRPr="00FB6EA8">
        <w:rPr>
          <w:rFonts w:ascii="Times New Roman" w:hAnsi="Times New Roman" w:cs="Times New Roman"/>
        </w:rPr>
        <w:t xml:space="preserve"> </w:t>
      </w:r>
      <w:r w:rsidR="00C0131E" w:rsidRPr="00FB6EA8">
        <w:rPr>
          <w:rFonts w:ascii="Times New Roman" w:hAnsi="Times New Roman" w:cs="Times New Roman"/>
        </w:rPr>
        <w:t xml:space="preserve">and </w:t>
      </w:r>
      <w:r w:rsidR="0006317B" w:rsidRPr="00FB6EA8">
        <w:rPr>
          <w:rFonts w:ascii="Times New Roman" w:hAnsi="Times New Roman" w:cs="Times New Roman"/>
          <w:i/>
        </w:rPr>
        <w:t xml:space="preserve">R. </w:t>
      </w:r>
      <w:proofErr w:type="spellStart"/>
      <w:r w:rsidR="0006317B" w:rsidRPr="00FB6EA8">
        <w:rPr>
          <w:rFonts w:ascii="Times New Roman" w:hAnsi="Times New Roman" w:cs="Times New Roman"/>
          <w:i/>
        </w:rPr>
        <w:t>norvegicus</w:t>
      </w:r>
      <w:proofErr w:type="spellEnd"/>
      <w:r w:rsidR="00C0131E" w:rsidRPr="00FB6EA8">
        <w:rPr>
          <w:rFonts w:ascii="Times New Roman" w:hAnsi="Times New Roman" w:cs="Times New Roman"/>
        </w:rPr>
        <w:t xml:space="preserve"> have proven </w:t>
      </w:r>
      <w:r w:rsidR="008F7C79" w:rsidRPr="00FB6EA8">
        <w:rPr>
          <w:rFonts w:ascii="Times New Roman" w:hAnsi="Times New Roman" w:cs="Times New Roman"/>
        </w:rPr>
        <w:t xml:space="preserve">to be </w:t>
      </w:r>
      <w:r w:rsidR="00C0131E" w:rsidRPr="00FB6EA8">
        <w:rPr>
          <w:rFonts w:ascii="Times New Roman" w:hAnsi="Times New Roman" w:cs="Times New Roman"/>
        </w:rPr>
        <w:t>useful tools in modeling human diseases with a high degree of relevance</w:t>
      </w:r>
      <w:r w:rsidR="005F2B54" w:rsidRPr="00FB6EA8">
        <w:rPr>
          <w:rFonts w:ascii="Times New Roman" w:hAnsi="Times New Roman" w:cs="Times New Roman"/>
        </w:rPr>
        <w:t xml:space="preserve"> </w:t>
      </w:r>
      <w:r w:rsidR="00AD2F1A"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2810637C-6CDA-448D-A800-E2298A8848A7&lt;/uuid&gt;&lt;priority&gt;11&lt;/priority&gt;&lt;publications&gt;&lt;publication&gt;&lt;uuid&gt;EE7E75D1-829B-49F9-82C0-86DE2DF99E43&lt;/uuid&gt;&lt;volume&gt;11&lt;/volume&gt;&lt;startpage&gt;1&lt;/startpage&gt;&lt;publication_date&gt;99199701011200000000222000&lt;/publication_date&gt;&lt;url&gt;http://eutils.ncbi.nlm.nih.gov/entrez/eutils/elink.fcgi?dbfrom=pubmed&amp;amp;id=9000047&amp;amp;retmode=ref&amp;amp;cmd=prlinks&lt;/url&gt;&lt;type&gt;400&lt;/type&gt;&lt;title&gt;Mouse models of human disease. Part I: techniques and resources for genetic analysis in mice.&lt;/title&gt;&lt;location&gt;200,4,39.4142688,-77.4105409&lt;/location&gt;&lt;institution&gt;Mammalian Genetics Laboratory, ABL-Basic Research Program, NCI-Frederick Cancer Research and Development Center, Frederick, Maryland 21702-1201, USA.&lt;/institution&gt;&lt;number&gt;1&lt;/number&gt;&lt;subtype&gt;400&lt;/subtype&gt;&lt;endpage&gt;10&lt;/endpage&gt;&lt;bundle&gt;&lt;publication&gt;&lt;url&gt;http://genesdev.cshlp.org/&lt;/url&gt;&lt;title&gt;Genes &amp;amp; development&lt;/title&gt;&lt;type&gt;-100&lt;/type&gt;&lt;subtype&gt;-100&lt;/subtype&gt;&lt;uuid&gt;0DA4D374-3639-49AF-A301-6023977D4FFB&lt;/uuid&gt;&lt;/publication&gt;&lt;/bundle&gt;&lt;authors&gt;&lt;author&gt;&lt;firstName&gt;M&lt;/firstName&gt;&lt;middleNames&gt;A&lt;/middleNames&gt;&lt;lastName&gt;Bedell&lt;/lastName&gt;&lt;/author&gt;&lt;author&gt;&lt;firstName&gt;N&lt;/firstName&gt;&lt;middleNames&gt;A&lt;/middleNames&gt;&lt;lastName&gt;Jenkins&lt;/lastName&gt;&lt;/author&gt;&lt;author&gt;&lt;firstName&gt;N&lt;/firstName&gt;&lt;middleNames&gt;G&lt;/middleNames&gt;&lt;lastName&gt;Copeland&lt;/lastName&gt;&lt;/author&gt;&lt;/authors&gt;&lt;/publication&gt;&lt;publication&gt;&lt;uuid&gt;46F829CA-7A82-4609-8F4D-D76EA5633793&lt;/uuid&gt;&lt;volume&gt;11&lt;/volume&gt;&lt;startpage&gt;11&lt;/startpage&gt;&lt;publication_date&gt;99199701011200000000222000&lt;/publication_date&gt;&lt;url&gt;http://eutils.ncbi.nlm.nih.gov/entrez/eutils/elink.fcgi?dbfrom=pubmed&amp;amp;id=9000048&amp;amp;retmode=ref&amp;amp;cmd=prlinks&lt;/url&gt;&lt;type&gt;400&lt;/type&gt;&lt;title&gt;Mouse models of human disease. Part II: recent progress and future directions.&lt;/title&gt;&lt;location&gt;200,4,39.4142688,-77.4105409&lt;/location&gt;&lt;institution&gt;Mammalian Genetics Laboratory, ABL-Basic Research Program, NCI-Frederick Cancer Research and Development Center, Frederick, Maryland 21702-1201, USA.&lt;/institution&gt;&lt;number&gt;1&lt;/number&gt;&lt;subtype&gt;400&lt;/subtype&gt;&lt;endpage&gt;43&lt;/endpage&gt;&lt;bundle&gt;&lt;publication&gt;&lt;url&gt;http://genesdev.cshlp.org/&lt;/url&gt;&lt;title&gt;Genes &amp;amp; development&lt;/title&gt;&lt;type&gt;-100&lt;/type&gt;&lt;subtype&gt;-100&lt;/subtype&gt;&lt;uuid&gt;0DA4D374-3639-49AF-A301-6023977D4FFB&lt;/uuid&gt;&lt;/publication&gt;&lt;/bundle&gt;&lt;authors&gt;&lt;author&gt;&lt;firstName&gt;M&lt;/firstName&gt;&lt;middleNames&gt;A&lt;/middleNames&gt;&lt;lastName&gt;Bedell&lt;/lastName&gt;&lt;/author&gt;&lt;author&gt;&lt;firstName&gt;D&lt;/firstName&gt;&lt;middleNames&gt;A&lt;/middleNames&gt;&lt;lastName&gt;Largaespada&lt;/lastName&gt;&lt;/author&gt;&lt;author&gt;&lt;firstName&gt;N&lt;/firstName&gt;&lt;middleNames&gt;A&lt;/middleNames&gt;&lt;lastName&gt;Jenkins&lt;/lastName&gt;&lt;/author&gt;&lt;author&gt;&lt;firstName&gt;N&lt;/firstName&gt;&lt;middleNames&gt;G&lt;/middleNames&gt;&lt;lastName&gt;Copeland&lt;/lastName&gt;&lt;/author&gt;&lt;/authors&gt;&lt;/publication&gt;&lt;/publications&gt;&lt;cites&gt;&lt;/cites&gt;&lt;/citation&gt;</w:instrText>
      </w:r>
      <w:r w:rsidR="00AD2F1A" w:rsidRPr="00FB6EA8">
        <w:rPr>
          <w:rFonts w:ascii="Times New Roman" w:hAnsi="Times New Roman" w:cs="Times New Roman"/>
        </w:rPr>
        <w:fldChar w:fldCharType="separate"/>
      </w:r>
      <w:r w:rsidR="008005D8" w:rsidRPr="00FB6EA8">
        <w:rPr>
          <w:rFonts w:ascii="Times New Roman" w:hAnsi="Times New Roman" w:cs="Times New Roman"/>
        </w:rPr>
        <w:t>[11,12]</w:t>
      </w:r>
      <w:r w:rsidR="00AD2F1A" w:rsidRPr="00FB6EA8">
        <w:rPr>
          <w:rFonts w:ascii="Times New Roman" w:hAnsi="Times New Roman" w:cs="Times New Roman"/>
        </w:rPr>
        <w:fldChar w:fldCharType="end"/>
      </w:r>
      <w:r w:rsidR="00C0131E" w:rsidRPr="00FB6EA8">
        <w:rPr>
          <w:rFonts w:ascii="Times New Roman" w:hAnsi="Times New Roman" w:cs="Times New Roman"/>
        </w:rPr>
        <w:t>.</w:t>
      </w:r>
      <w:r w:rsidR="00695EBE" w:rsidRPr="00FB6EA8">
        <w:rPr>
          <w:rFonts w:ascii="Times New Roman" w:hAnsi="Times New Roman" w:cs="Times New Roman"/>
        </w:rPr>
        <w:t xml:space="preserve"> This </w:t>
      </w:r>
      <w:r w:rsidR="008F7C79" w:rsidRPr="00FB6EA8">
        <w:rPr>
          <w:rFonts w:ascii="Times New Roman" w:hAnsi="Times New Roman" w:cs="Times New Roman"/>
        </w:rPr>
        <w:t xml:space="preserve">can be </w:t>
      </w:r>
      <w:r w:rsidR="00695EBE" w:rsidRPr="00FB6EA8">
        <w:rPr>
          <w:rFonts w:ascii="Times New Roman" w:hAnsi="Times New Roman" w:cs="Times New Roman"/>
        </w:rPr>
        <w:t xml:space="preserve">illustrated </w:t>
      </w:r>
      <w:r w:rsidR="008F7C79" w:rsidRPr="00FB6EA8">
        <w:rPr>
          <w:rFonts w:ascii="Times New Roman" w:hAnsi="Times New Roman" w:cs="Times New Roman"/>
        </w:rPr>
        <w:t xml:space="preserve">through the study of </w:t>
      </w:r>
      <w:r w:rsidR="00695EBE" w:rsidRPr="00FB6EA8">
        <w:rPr>
          <w:rFonts w:ascii="Times New Roman" w:hAnsi="Times New Roman" w:cs="Times New Roman"/>
        </w:rPr>
        <w:t xml:space="preserve">gene </w:t>
      </w:r>
      <w:r w:rsidR="008F7C79" w:rsidRPr="00FB6EA8">
        <w:rPr>
          <w:rFonts w:ascii="Times New Roman" w:hAnsi="Times New Roman" w:cs="Times New Roman"/>
        </w:rPr>
        <w:t>homology</w:t>
      </w:r>
      <w:r w:rsidR="00695EBE" w:rsidRPr="00FB6EA8">
        <w:rPr>
          <w:rFonts w:ascii="Times New Roman" w:hAnsi="Times New Roman" w:cs="Times New Roman"/>
        </w:rPr>
        <w:t xml:space="preserve">, where </w:t>
      </w:r>
      <w:r w:rsidR="008F7C79" w:rsidRPr="00FB6EA8">
        <w:rPr>
          <w:rFonts w:ascii="Times New Roman" w:hAnsi="Times New Roman" w:cs="Times New Roman"/>
        </w:rPr>
        <w:t xml:space="preserve">more </w:t>
      </w:r>
      <w:r w:rsidR="00695EBE" w:rsidRPr="00FB6EA8">
        <w:rPr>
          <w:rFonts w:ascii="Times New Roman" w:hAnsi="Times New Roman" w:cs="Times New Roman"/>
        </w:rPr>
        <w:t xml:space="preserve">closely related species share </w:t>
      </w:r>
      <w:r w:rsidR="008F7C79" w:rsidRPr="00FB6EA8">
        <w:rPr>
          <w:rFonts w:ascii="Times New Roman" w:hAnsi="Times New Roman" w:cs="Times New Roman"/>
        </w:rPr>
        <w:t xml:space="preserve">more </w:t>
      </w:r>
      <w:r w:rsidR="00695EBE" w:rsidRPr="00FB6EA8">
        <w:rPr>
          <w:rFonts w:ascii="Times New Roman" w:hAnsi="Times New Roman" w:cs="Times New Roman"/>
        </w:rPr>
        <w:t>gene sequence</w:t>
      </w:r>
      <w:r w:rsidR="008F7C79" w:rsidRPr="00FB6EA8">
        <w:rPr>
          <w:rFonts w:ascii="Times New Roman" w:hAnsi="Times New Roman" w:cs="Times New Roman"/>
        </w:rPr>
        <w:t xml:space="preserve"> features</w:t>
      </w:r>
      <w:r w:rsidR="00695EBE" w:rsidRPr="00FB6EA8">
        <w:rPr>
          <w:rFonts w:ascii="Times New Roman" w:hAnsi="Times New Roman" w:cs="Times New Roman"/>
        </w:rPr>
        <w:t xml:space="preserve"> that may be involved in similar functions.</w:t>
      </w:r>
      <w:r w:rsidR="00127DC6" w:rsidRPr="00FB6EA8">
        <w:rPr>
          <w:rFonts w:ascii="Times New Roman" w:hAnsi="Times New Roman" w:cs="Times New Roman"/>
        </w:rPr>
        <w:t xml:space="preserve"> </w:t>
      </w:r>
      <w:r w:rsidR="008F7C79" w:rsidRPr="00FB6EA8">
        <w:rPr>
          <w:rFonts w:ascii="Times New Roman" w:hAnsi="Times New Roman" w:cs="Times New Roman"/>
        </w:rPr>
        <w:t xml:space="preserve">Therefore, species </w:t>
      </w:r>
      <w:r w:rsidR="00127DC6" w:rsidRPr="00FB6EA8">
        <w:rPr>
          <w:rFonts w:ascii="Times New Roman" w:hAnsi="Times New Roman" w:cs="Times New Roman"/>
        </w:rPr>
        <w:t xml:space="preserve">that are evolutionarily close ancestors </w:t>
      </w:r>
      <w:r w:rsidR="006C1E3B" w:rsidRPr="00FB6EA8">
        <w:rPr>
          <w:rFonts w:ascii="Times New Roman" w:hAnsi="Times New Roman" w:cs="Times New Roman"/>
        </w:rPr>
        <w:t xml:space="preserve">often </w:t>
      </w:r>
      <w:r w:rsidR="00127DC6" w:rsidRPr="00FB6EA8">
        <w:rPr>
          <w:rFonts w:ascii="Times New Roman" w:hAnsi="Times New Roman" w:cs="Times New Roman"/>
        </w:rPr>
        <w:t xml:space="preserve">share many gene </w:t>
      </w:r>
      <w:r w:rsidR="008F7C79" w:rsidRPr="00FB6EA8">
        <w:rPr>
          <w:rFonts w:ascii="Times New Roman" w:hAnsi="Times New Roman" w:cs="Times New Roman"/>
        </w:rPr>
        <w:t xml:space="preserve">homologues </w:t>
      </w:r>
      <w:r w:rsidR="00127DC6" w:rsidRPr="00FB6EA8">
        <w:rPr>
          <w:rFonts w:ascii="Times New Roman" w:hAnsi="Times New Roman" w:cs="Times New Roman"/>
        </w:rPr>
        <w:t>with one another</w:t>
      </w:r>
      <w:r w:rsidR="006C1E3B" w:rsidRPr="00FB6EA8">
        <w:rPr>
          <w:rFonts w:ascii="Times New Roman" w:hAnsi="Times New Roman" w:cs="Times New Roman"/>
        </w:rPr>
        <w:t xml:space="preserve">. </w:t>
      </w:r>
      <w:r w:rsidR="00503606" w:rsidRPr="00FB6EA8">
        <w:rPr>
          <w:rFonts w:ascii="Times New Roman" w:hAnsi="Times New Roman" w:cs="Times New Roman"/>
        </w:rPr>
        <w:t xml:space="preserve">It is for this reason that mammalian model species </w:t>
      </w:r>
      <w:ins w:id="66" w:author="Neil Sarkar" w:date="2012-09-19T21:44:00Z">
        <w:r w:rsidR="00D97ED5">
          <w:rPr>
            <w:rFonts w:ascii="Times New Roman" w:hAnsi="Times New Roman" w:cs="Times New Roman"/>
          </w:rPr>
          <w:t xml:space="preserve">generally </w:t>
        </w:r>
      </w:ins>
      <w:r w:rsidR="00503606" w:rsidRPr="00FB6EA8">
        <w:rPr>
          <w:rFonts w:ascii="Times New Roman" w:hAnsi="Times New Roman" w:cs="Times New Roman"/>
        </w:rPr>
        <w:t>share more homologies with humans than species elsewhere in the tree of life</w:t>
      </w:r>
      <w:r w:rsidR="0048435A" w:rsidRPr="00FB6EA8">
        <w:rPr>
          <w:rFonts w:ascii="Times New Roman" w:hAnsi="Times New Roman" w:cs="Times New Roman"/>
        </w:rPr>
        <w:t xml:space="preserve">, and are </w:t>
      </w:r>
      <w:ins w:id="67" w:author="Neil Sarkar" w:date="2012-09-19T21:44:00Z">
        <w:r w:rsidR="00D97ED5">
          <w:rPr>
            <w:rFonts w:ascii="Times New Roman" w:hAnsi="Times New Roman" w:cs="Times New Roman"/>
          </w:rPr>
          <w:t xml:space="preserve">thus </w:t>
        </w:r>
      </w:ins>
      <w:r w:rsidR="0048435A" w:rsidRPr="00FB6EA8">
        <w:rPr>
          <w:rFonts w:ascii="Times New Roman" w:hAnsi="Times New Roman" w:cs="Times New Roman"/>
        </w:rPr>
        <w:t>often more useful in comparative genomics studies</w:t>
      </w:r>
      <w:r w:rsidR="00127DC6" w:rsidRPr="00FB6EA8">
        <w:rPr>
          <w:rFonts w:ascii="Times New Roman" w:hAnsi="Times New Roman" w:cs="Times New Roman"/>
        </w:rPr>
        <w:t>.</w:t>
      </w:r>
      <w:r w:rsidR="003679B7" w:rsidRPr="00FB6EA8">
        <w:rPr>
          <w:rFonts w:ascii="Times New Roman" w:hAnsi="Times New Roman" w:cs="Times New Roman"/>
        </w:rPr>
        <w:t xml:space="preserve"> </w:t>
      </w:r>
      <w:r w:rsidR="006C1E3B" w:rsidRPr="00FB6EA8">
        <w:rPr>
          <w:rFonts w:ascii="Times New Roman" w:hAnsi="Times New Roman" w:cs="Times New Roman"/>
        </w:rPr>
        <w:t>For example, many</w:t>
      </w:r>
      <w:r w:rsidR="00002D6E" w:rsidRPr="00FB6EA8">
        <w:rPr>
          <w:rFonts w:ascii="Times New Roman" w:hAnsi="Times New Roman" w:cs="Times New Roman"/>
        </w:rPr>
        <w:t xml:space="preserve"> monogenic diseases </w:t>
      </w:r>
      <w:r w:rsidR="006C1E3B" w:rsidRPr="00FB6EA8">
        <w:rPr>
          <w:rFonts w:ascii="Times New Roman" w:hAnsi="Times New Roman" w:cs="Times New Roman"/>
        </w:rPr>
        <w:t xml:space="preserve">have </w:t>
      </w:r>
      <w:r w:rsidR="00002D6E" w:rsidRPr="00FB6EA8">
        <w:rPr>
          <w:rFonts w:ascii="Times New Roman" w:hAnsi="Times New Roman" w:cs="Times New Roman"/>
        </w:rPr>
        <w:t xml:space="preserve">clear gene </w:t>
      </w:r>
      <w:r w:rsidR="006C1E3B" w:rsidRPr="00FB6EA8">
        <w:rPr>
          <w:rFonts w:ascii="Times New Roman" w:hAnsi="Times New Roman" w:cs="Times New Roman"/>
        </w:rPr>
        <w:t xml:space="preserve">homologues shared </w:t>
      </w:r>
      <w:r w:rsidR="00002D6E" w:rsidRPr="00FB6EA8">
        <w:rPr>
          <w:rFonts w:ascii="Times New Roman" w:hAnsi="Times New Roman" w:cs="Times New Roman"/>
        </w:rPr>
        <w:t>between mice and humans</w:t>
      </w:r>
      <w:r w:rsidR="006C1E3B" w:rsidRPr="00FB6EA8">
        <w:rPr>
          <w:rFonts w:ascii="Times New Roman" w:hAnsi="Times New Roman" w:cs="Times New Roman"/>
        </w:rPr>
        <w:t>,</w:t>
      </w:r>
      <w:r w:rsidR="00002D6E" w:rsidRPr="00FB6EA8">
        <w:rPr>
          <w:rFonts w:ascii="Times New Roman" w:hAnsi="Times New Roman" w:cs="Times New Roman"/>
        </w:rPr>
        <w:t xml:space="preserve"> includ</w:t>
      </w:r>
      <w:r w:rsidR="006C1E3B" w:rsidRPr="00FB6EA8">
        <w:rPr>
          <w:rFonts w:ascii="Times New Roman" w:hAnsi="Times New Roman" w:cs="Times New Roman"/>
        </w:rPr>
        <w:t>ing:</w:t>
      </w:r>
      <w:r w:rsidR="00002D6E" w:rsidRPr="00FB6EA8">
        <w:rPr>
          <w:rFonts w:ascii="Times New Roman" w:hAnsi="Times New Roman" w:cs="Times New Roman"/>
        </w:rPr>
        <w:t xml:space="preserve"> </w:t>
      </w:r>
      <w:proofErr w:type="spellStart"/>
      <w:r w:rsidR="00002D6E" w:rsidRPr="00FB6EA8">
        <w:rPr>
          <w:rFonts w:ascii="Times New Roman" w:hAnsi="Times New Roman" w:cs="Times New Roman"/>
        </w:rPr>
        <w:t>achondroplasia</w:t>
      </w:r>
      <w:proofErr w:type="spellEnd"/>
      <w:r w:rsidR="005729F6" w:rsidRPr="00FB6EA8">
        <w:rPr>
          <w:rFonts w:ascii="Times New Roman" w:hAnsi="Times New Roman" w:cs="Times New Roman"/>
        </w:rPr>
        <w:t xml:space="preserve"> </w:t>
      </w:r>
      <w:r w:rsidR="005729F6"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CA75F33E-EA12-4EDD-82B6-736C2E5840FE&lt;/uuid&gt;&lt;priority&gt;12&lt;/priority&gt;&lt;publications&gt;&lt;publication&gt;&lt;uuid&gt;F009537F-3D56-430D-A07D-BBD963238AA8&lt;/uuid&gt;&lt;volume&gt;6&lt;/volume&gt;&lt;doi&gt;10.1038/ng0394-314&lt;/doi&gt;&lt;startpage&gt;314&lt;/startpage&gt;&lt;publication_date&gt;99199403001200000000220000&lt;/publication_date&gt;&lt;url&gt;http://eutils.ncbi.nlm.nih.gov/entrez/eutils/elink.fcgi?dbfrom=pubmed&amp;amp;id=8012397&amp;amp;retmode=ref&amp;amp;cmd=prlinks&lt;/url&gt;&lt;type&gt;400&lt;/type&gt;&lt;title&gt;The gene for achondroplasia maps to the telomeric region of chromosome 4p.&lt;/title&gt;&lt;location&gt;200,5,41.7324663,-72.8072342&lt;/location&gt;&lt;institution&gt;Department of Pediatrics, University of Connecticut Health Center, Farmington 06030.&lt;/institution&gt;&lt;number&gt;3&lt;/number&gt;&lt;subtype&gt;400&lt;/subtype&gt;&lt;endpage&gt;317&lt;/endpage&gt;&lt;bundle&gt;&lt;publication&gt;&lt;url&gt;http://www.nature.com/ng/&lt;/url&gt;&lt;title&gt;Nature genetics&lt;/title&gt;&lt;type&gt;-100&lt;/type&gt;&lt;subtype&gt;-100&lt;/subtype&gt;&lt;uuid&gt;F1DAB058-2FA3-4A9C-ADB9-4C29933C2A78&lt;/uuid&gt;&lt;/publication&gt;&lt;/bundle&gt;&lt;authors&gt;&lt;author&gt;&lt;firstName&gt;M&lt;/firstName&gt;&lt;lastName&gt;Velinov&lt;/lastName&gt;&lt;/author&gt;&lt;author&gt;&lt;firstName&gt;S&lt;/firstName&gt;&lt;middleNames&gt;A&lt;/middleNames&gt;&lt;lastName&gt;Slaugenhaupt&lt;/lastName&gt;&lt;/author&gt;&lt;author&gt;&lt;firstName&gt;I&lt;/firstName&gt;&lt;lastName&gt;Stoilov&lt;/lastName&gt;&lt;/author&gt;&lt;author&gt;&lt;firstName&gt;C&lt;/firstName&gt;&lt;middleNames&gt;I&lt;/middleNames&gt;&lt;lastName&gt;Scott&lt;/lastName&gt;&lt;/author&gt;&lt;author&gt;&lt;firstName&gt;J&lt;/firstName&gt;&lt;middleNames&gt;F&lt;/middleNames&gt;&lt;lastName&gt;Gusella&lt;/lastName&gt;&lt;/author&gt;&lt;author&gt;&lt;firstName&gt;P&lt;/firstName&gt;&lt;lastName&gt;Tsipouras&lt;/lastName&gt;&lt;/author&gt;&lt;/authors&gt;&lt;/publication&gt;&lt;/publications&gt;&lt;cites&gt;&lt;/cites&gt;&lt;/citation&gt;</w:instrText>
      </w:r>
      <w:r w:rsidR="005729F6" w:rsidRPr="00FB6EA8">
        <w:rPr>
          <w:rFonts w:ascii="Times New Roman" w:hAnsi="Times New Roman" w:cs="Times New Roman"/>
        </w:rPr>
        <w:fldChar w:fldCharType="separate"/>
      </w:r>
      <w:r w:rsidR="008005D8" w:rsidRPr="00FB6EA8">
        <w:rPr>
          <w:rFonts w:ascii="Times New Roman" w:hAnsi="Times New Roman" w:cs="Times New Roman"/>
        </w:rPr>
        <w:t>[13]</w:t>
      </w:r>
      <w:r w:rsidR="005729F6" w:rsidRPr="00FB6EA8">
        <w:rPr>
          <w:rFonts w:ascii="Times New Roman" w:hAnsi="Times New Roman" w:cs="Times New Roman"/>
        </w:rPr>
        <w:fldChar w:fldCharType="end"/>
      </w:r>
      <w:r w:rsidR="00002D6E" w:rsidRPr="00FB6EA8">
        <w:rPr>
          <w:rFonts w:ascii="Times New Roman" w:hAnsi="Times New Roman" w:cs="Times New Roman"/>
          <w:lang w:val="fr-FR"/>
        </w:rPr>
        <w:t xml:space="preserve">, </w:t>
      </w:r>
      <w:proofErr w:type="spellStart"/>
      <w:r w:rsidR="00002D6E" w:rsidRPr="00FB6EA8">
        <w:rPr>
          <w:rFonts w:ascii="Times New Roman" w:hAnsi="Times New Roman" w:cs="Times New Roman"/>
          <w:lang w:val="fr-FR"/>
        </w:rPr>
        <w:t>polydactyly</w:t>
      </w:r>
      <w:proofErr w:type="spellEnd"/>
      <w:r w:rsidR="005729F6" w:rsidRPr="00FB6EA8">
        <w:rPr>
          <w:rFonts w:ascii="Times New Roman" w:hAnsi="Times New Roman" w:cs="Times New Roman"/>
          <w:lang w:val="fr-FR"/>
        </w:rPr>
        <w:t xml:space="preserve"> </w:t>
      </w:r>
      <w:r w:rsidR="005729F6" w:rsidRPr="00FB6EA8">
        <w:rPr>
          <w:rFonts w:ascii="Times New Roman" w:hAnsi="Times New Roman" w:cs="Times New Roman"/>
        </w:rPr>
        <w:fldChar w:fldCharType="begin"/>
      </w:r>
      <w:r w:rsidR="008005D8" w:rsidRPr="00FB6EA8">
        <w:rPr>
          <w:rFonts w:ascii="Times New Roman" w:hAnsi="Times New Roman" w:cs="Times New Roman"/>
          <w:lang w:val="fr-FR"/>
        </w:rPr>
        <w:instrText xml:space="preserve"> ADDIN PAPERS2_CITATIONS &lt;citation&gt;&lt;uuid&gt;3EF5B367-1371-485F-BB41-96C1CE5FFACE&lt;/uuid&gt;&lt;priority&gt;13&lt;/priority&gt;&lt;publications&gt;&lt;publication&gt;&lt;uuid&gt;918B7FFE-3BD4-4621-8300-379CFC02971A&lt;/uuid&gt;&lt;volume&gt;60&lt;/volume&gt;&lt;startpage&gt;597&lt;/startpage&gt;&lt;publication_date&gt;99199703001200000000220000&lt;/publication_date&gt;&lt;url&gt;http://eutils.ncbi.nlm.nih.gov/entrez/eutils/elink.fcgi?dbfrom=pubmed&amp;amp;id=9042919&amp;amp;retmode=ref&amp;amp;cmd=prlinks&lt;/url&gt;&lt;type&gt;400&lt;/type&gt;&lt;title&gt;Mapping one form of autosomal dominant postaxial polydactyly type A to chromosome 7p15-q11.23 by linkage analysis.&lt;/title&gt;&lt;location&gt;602,0,0,0&lt;/location&gt;&lt;institution&gt;Department of Genetics and Microbiology, Geneva Medical School, Switzerland.&lt;/institution&gt;&lt;number&gt;3&lt;/number&gt;&lt;subtype&gt;400&lt;/subtype&gt;&lt;endpage&gt;604&lt;/endpage&gt;&lt;bundle&gt;&lt;publication&gt;&lt;title&gt;American journal of human genetics&lt;/title&gt;&lt;type&gt;-100&lt;/type&gt;&lt;subtype&gt;-100&lt;/subtype&gt;&lt;uuid&gt;4E6ADB8F-8D17-475A-823E-2FBA8F5BE764&lt;/uuid&gt;&lt;/publication&gt;&lt;/bundle&gt;&lt;authors&gt;&lt;author&gt;&lt;firstName&gt;U&lt;/firstName&gt;&lt;lastName&gt;Radhakrishna&lt;/lastName&gt;&lt;/author&gt;&lt;author&gt;&lt;firstName&gt;J&lt;/firstName&gt;&lt;middleNames&gt;L&lt;/middleNames&gt;&lt;lastName&gt;Blouin&lt;/lastName&gt;&lt;/author&gt;&lt;author&gt;&lt;firstName&gt;H&lt;/firstName&gt;&lt;lastName&gt;Mehenni&lt;/lastName&gt;&lt;/author&gt;&lt;author&gt;&lt;firstName&gt;U&lt;/firstName&gt;&lt;middleNames&gt;C&lt;/middleNames&gt;&lt;lastName&gt;Patel&lt;/lastName&gt;&lt;/author&gt;&lt;author&gt;&lt;firstName&gt;M&lt;/firstName&gt;&lt;middleNames&gt;N&lt;/middleNames&gt;&lt;lastName&gt;Patel&lt;/lastName&gt;&lt;/author&gt;&lt;author&gt;&lt;firstName&gt;J&lt;/firstName&gt;&lt;middleNames&gt;V&lt;/middleNames&gt;&lt;lastName&gt;Solanki&lt;/lastName&gt;&lt;/author&gt;&lt;author&gt;&lt;firstName&gt;S&lt;/firstName&gt;&lt;middleNames&gt;E&lt;/middleNames&gt;&lt;lastName&gt;Antonarakis&lt;/lastName&gt;&lt;/author&gt;&lt;/authors&gt;&lt;/publication&gt;&lt;/publications&gt;&lt;cites&gt;&lt;/cites&gt;&lt;/citation&gt;</w:instrText>
      </w:r>
      <w:r w:rsidR="005729F6" w:rsidRPr="00FB6EA8">
        <w:rPr>
          <w:rFonts w:ascii="Times New Roman" w:hAnsi="Times New Roman" w:cs="Times New Roman"/>
        </w:rPr>
        <w:fldChar w:fldCharType="separate"/>
      </w:r>
      <w:r w:rsidR="008005D8" w:rsidRPr="00FB6EA8">
        <w:rPr>
          <w:rFonts w:ascii="Times New Roman" w:hAnsi="Times New Roman" w:cs="Times New Roman"/>
        </w:rPr>
        <w:t>[14]</w:t>
      </w:r>
      <w:r w:rsidR="005729F6" w:rsidRPr="00FB6EA8">
        <w:rPr>
          <w:rFonts w:ascii="Times New Roman" w:hAnsi="Times New Roman" w:cs="Times New Roman"/>
        </w:rPr>
        <w:fldChar w:fldCharType="end"/>
      </w:r>
      <w:r w:rsidR="00002D6E" w:rsidRPr="00FB6EA8">
        <w:rPr>
          <w:rFonts w:ascii="Times New Roman" w:hAnsi="Times New Roman" w:cs="Times New Roman"/>
          <w:lang w:val="fr-FR"/>
        </w:rPr>
        <w:t>, Li-</w:t>
      </w:r>
      <w:proofErr w:type="spellStart"/>
      <w:r w:rsidR="00002D6E" w:rsidRPr="00FB6EA8">
        <w:rPr>
          <w:rFonts w:ascii="Times New Roman" w:hAnsi="Times New Roman" w:cs="Times New Roman"/>
          <w:lang w:val="fr-FR"/>
        </w:rPr>
        <w:t>Fraumeni</w:t>
      </w:r>
      <w:proofErr w:type="spellEnd"/>
      <w:r w:rsidR="00002D6E" w:rsidRPr="00FB6EA8">
        <w:rPr>
          <w:rFonts w:ascii="Times New Roman" w:hAnsi="Times New Roman" w:cs="Times New Roman"/>
          <w:lang w:val="fr-FR"/>
        </w:rPr>
        <w:t xml:space="preserve"> syndrome</w:t>
      </w:r>
      <w:r w:rsidR="005729F6" w:rsidRPr="00FB6EA8">
        <w:rPr>
          <w:rFonts w:ascii="Times New Roman" w:hAnsi="Times New Roman" w:cs="Times New Roman"/>
          <w:lang w:val="fr-FR"/>
        </w:rPr>
        <w:t xml:space="preserve"> </w:t>
      </w:r>
      <w:r w:rsidR="005729F6" w:rsidRPr="00FB6EA8">
        <w:rPr>
          <w:rFonts w:ascii="Times New Roman" w:hAnsi="Times New Roman" w:cs="Times New Roman"/>
        </w:rPr>
        <w:fldChar w:fldCharType="begin"/>
      </w:r>
      <w:r w:rsidR="008005D8" w:rsidRPr="00FB6EA8">
        <w:rPr>
          <w:rFonts w:ascii="Times New Roman" w:hAnsi="Times New Roman" w:cs="Times New Roman"/>
          <w:lang w:val="fr-FR"/>
        </w:rPr>
        <w:instrText xml:space="preserve"> ADDIN PAPERS2_CITATIONS &lt;citation&gt;&lt;uuid&gt;971D5D94-F7C2-4F71-9B3F-DD6377CB9A1F&lt;/uuid&gt;&lt;priority&gt;14&lt;/priority&gt;&lt;publications&gt;&lt;publication&gt;&lt;uuid&gt;8B7F2DEC-365F-4B9B-B495-F94A4A8BFD57&lt;/uuid&gt;&lt;volume&gt;250&lt;/volume&gt;&lt;startpage&gt;1233&lt;/startpage&gt;&lt;publication_date&gt;99199011301200000000222000&lt;/publication_date&gt;&lt;url&gt;http://eutils.ncbi.nlm.nih.gov/entrez/eutils/elink.fcgi?dbfrom=pubmed&amp;amp;id=1978757&amp;amp;retmode=ref&amp;amp;cmd=prlinks&lt;/url&gt;&lt;type&gt;400&lt;/type&gt;&lt;title&gt;Germ line p53 mutations in a familial syndrome of breast cancer, sarcomas, and other neoplasms.&lt;/title&gt;&lt;location&gt;200,5,42.3795409,-71.0646337&lt;/location&gt;&lt;institution&gt;Division of Molecular Genetics, Massachusetts General Hospital Cancer Center, Charlestown 02129.&lt;/institution&gt;&lt;number&gt;4985&lt;/number&gt;&lt;subtype&gt;400&lt;/subtype&gt;&lt;endpage&gt;1238&lt;/endpage&gt;&lt;bundle&gt;&lt;publication&gt;&lt;title&gt;Science&lt;/title&gt;&lt;type&gt;-100&lt;/type&gt;&lt;subtype&gt;-100&lt;/subtype&gt;&lt;uuid&gt;39E8BBE3-3E5A-4690-AB87-C1C84F256F6A&lt;/uuid&gt;&lt;/publication&gt;&lt;/bundle&gt;&lt;authors&gt;&lt;author&gt;&lt;firstName&gt;D&lt;/firstName&gt;&lt;lastName&gt;Malkin&lt;/lastName&gt;&lt;/author&gt;&lt;author&gt;&lt;firstName&gt;F&lt;/firstName&gt;&lt;middleNames&gt;P&lt;/middleNames&gt;&lt;lastName&gt;Li&lt;/lastName&gt;&lt;/author&gt;&lt;author&gt;&lt;firstName&gt;L&lt;/firstName&gt;&lt;middleNames&gt;C&lt;/middleNames&gt;&lt;lastName&gt;Strong&lt;/lastName&gt;&lt;/author&gt;&lt;author&gt;&lt;firstName&gt;J&lt;/firstName&gt;&lt;middleNames&gt;F&lt;/middleNames&gt;&lt;lastName&gt;Fraumeni&lt;/lastName&gt;&lt;/author&gt;&lt;author&gt;&lt;firstName&gt;C&lt;/firstName&gt;&lt;middleNames&gt;E&lt;/middleNames&gt;&lt;lastName&gt;Nelson&lt;/lastName&gt;&lt;/author&gt;&lt;author&gt;&lt;firstName&gt;D&lt;/firstName&gt;&lt;middleNames&gt;H&lt;/middleNames&gt;&lt;lastName&gt;Kim&lt;/lastName&gt;&lt;/author&gt;&lt;author&gt;&lt;firstName&gt;J&lt;/firstName&gt;&lt;lastName&gt;Kassel&lt;/lastName&gt;&lt;/author&gt;&lt;author&gt;&lt;firstName&gt;M&lt;/firstName&gt;&lt;middleNames&gt;A&lt;/middleNames&gt;&lt;lastName&gt;Gryka&lt;/lastName&gt;&lt;/author&gt;&lt;author&gt;&lt;firstName&gt;F&lt;/firstName&gt;&lt;middleNames&gt;Z&lt;/middleNames&gt;&lt;lastName&gt;Bischoff&lt;/lastName&gt;&lt;/author&gt;&lt;author&gt;&lt;firstName&gt;M&lt;/firstName&gt;&lt;middleNames&gt;A&lt;/middleNames&gt;&lt;lastName&gt;Tainsky&lt;/lastName&gt;&lt;/author&gt;&lt;/authors&gt;&lt;/publication&gt;&lt;/publications&gt;&lt;cites&gt;&lt;/cites&gt;&lt;/citation&gt;</w:instrText>
      </w:r>
      <w:r w:rsidR="005729F6" w:rsidRPr="00FB6EA8">
        <w:rPr>
          <w:rFonts w:ascii="Times New Roman" w:hAnsi="Times New Roman" w:cs="Times New Roman"/>
        </w:rPr>
        <w:fldChar w:fldCharType="separate"/>
      </w:r>
      <w:r w:rsidR="008005D8" w:rsidRPr="00FB6EA8">
        <w:rPr>
          <w:rFonts w:ascii="Times New Roman" w:hAnsi="Times New Roman" w:cs="Times New Roman"/>
        </w:rPr>
        <w:t>[15]</w:t>
      </w:r>
      <w:r w:rsidR="005729F6" w:rsidRPr="00FB6EA8">
        <w:rPr>
          <w:rFonts w:ascii="Times New Roman" w:hAnsi="Times New Roman" w:cs="Times New Roman"/>
        </w:rPr>
        <w:fldChar w:fldCharType="end"/>
      </w:r>
      <w:r w:rsidR="00002D6E" w:rsidRPr="00FB6EA8">
        <w:rPr>
          <w:rFonts w:ascii="Times New Roman" w:hAnsi="Times New Roman" w:cs="Times New Roman"/>
          <w:lang w:val="fr-FR"/>
        </w:rPr>
        <w:t xml:space="preserve">, </w:t>
      </w:r>
      <w:proofErr w:type="spellStart"/>
      <w:r w:rsidR="00002D6E" w:rsidRPr="00FB6EA8">
        <w:rPr>
          <w:rFonts w:ascii="Times New Roman" w:hAnsi="Times New Roman" w:cs="Times New Roman"/>
          <w:lang w:val="fr-FR"/>
        </w:rPr>
        <w:t>cystic</w:t>
      </w:r>
      <w:proofErr w:type="spellEnd"/>
      <w:r w:rsidR="00002D6E" w:rsidRPr="00FB6EA8">
        <w:rPr>
          <w:rFonts w:ascii="Times New Roman" w:hAnsi="Times New Roman" w:cs="Times New Roman"/>
          <w:lang w:val="fr-FR"/>
        </w:rPr>
        <w:t xml:space="preserve"> </w:t>
      </w:r>
      <w:proofErr w:type="spellStart"/>
      <w:r w:rsidR="00002D6E" w:rsidRPr="00FB6EA8">
        <w:rPr>
          <w:rFonts w:ascii="Times New Roman" w:hAnsi="Times New Roman" w:cs="Times New Roman"/>
          <w:lang w:val="fr-FR"/>
        </w:rPr>
        <w:t>fibrosis</w:t>
      </w:r>
      <w:proofErr w:type="spellEnd"/>
      <w:r w:rsidR="005729F6" w:rsidRPr="00FB6EA8">
        <w:rPr>
          <w:rFonts w:ascii="Times New Roman" w:hAnsi="Times New Roman" w:cs="Times New Roman"/>
          <w:lang w:val="fr-FR"/>
        </w:rPr>
        <w:t xml:space="preserve"> </w:t>
      </w:r>
      <w:r w:rsidR="005729F6" w:rsidRPr="00FB6EA8">
        <w:rPr>
          <w:rFonts w:ascii="Times New Roman" w:hAnsi="Times New Roman" w:cs="Times New Roman"/>
        </w:rPr>
        <w:fldChar w:fldCharType="begin"/>
      </w:r>
      <w:r w:rsidR="008005D8" w:rsidRPr="00FB6EA8">
        <w:rPr>
          <w:rFonts w:ascii="Times New Roman" w:hAnsi="Times New Roman" w:cs="Times New Roman"/>
          <w:lang w:val="fr-FR"/>
        </w:rPr>
        <w:instrText xml:space="preserve"> ADDIN PAPERS2_CITATIONS &lt;citation&gt;&lt;uuid&gt;E3E70237-854A-4333-AA85-07EA2ED9E9F5&lt;/uuid&gt;&lt;priority&gt;15&lt;/priority&gt;&lt;publications&gt;&lt;publication&gt;&lt;uuid&gt;FCD55BDF-10C3-47E3-8917-37AEE68A677D&lt;/uuid&gt;&lt;volume&gt;245&lt;/volume&gt;&lt;startpage&gt;1073&lt;/startpage&gt;&lt;publication_date&gt;99198909081200000000222000&lt;/publication_date&gt;&lt;url&gt;http://eutils.ncbi.nlm.nih.gov/entrez/eutils/elink.fcgi?dbfrom=pubmed&amp;amp;id=2570460&amp;amp;retmode=ref&amp;amp;cmd=prlinks&lt;/url&gt;&lt;type&gt;400&lt;/type&gt;&lt;title&gt;Identification of the cystic fibrosis gene: genetic analysis.&lt;/title&gt;&lt;location&gt;200,9,43.6572875,-79.3883112&lt;/location&gt;&lt;institution&gt;Department of Genetics, Hospital for Sick Children, Toronto, Ontario, Canada.&lt;/institution&gt;&lt;number&gt;4922&lt;/number&gt;&lt;subtype&gt;400&lt;/subtype&gt;&lt;endpage&gt;1080&lt;/endpage&gt;&lt;bundle&gt;&lt;publication&gt;&lt;title&gt;Science&lt;/title&gt;&lt;type&gt;-100&lt;/type&gt;&lt;subtype&gt;-100&lt;/subtype&gt;&lt;uuid&gt;39E8BBE3-3E5A-4690-AB87-C1C84F256F6A&lt;/uuid&gt;&lt;/publication&gt;&lt;/bundle&gt;&lt;authors&gt;&lt;author&gt;&lt;firstName&gt;B&lt;/firstName&gt;&lt;lastName&gt;Kerem&lt;/lastName&gt;&lt;/author&gt;&lt;author&gt;&lt;firstName&gt;J&lt;/firstName&gt;&lt;middleNames&gt;M&lt;/middleNames&gt;&lt;lastName&gt;Rommens&lt;/lastName&gt;&lt;/author&gt;&lt;author&gt;&lt;firstName&gt;J&lt;/firstName&gt;&lt;middleNames&gt;A&lt;/middleNames&gt;&lt;lastName&gt;Buchanan&lt;/lastName&gt;&lt;/author&gt;&lt;author&gt;&lt;firstName&gt;D&lt;/firstName&gt;&lt;lastName&gt;Markiewicz&lt;/lastName&gt;&lt;/author&gt;&lt;author&gt;&lt;firstName&gt;T&lt;/firstName&gt;&lt;middleNames&gt;K&lt;/middleNames&gt;&lt;lastName&gt;Cox&lt;/lastName&gt;&lt;/author&gt;&lt;author&gt;&lt;firstName&gt;A&lt;/firstName&gt;&lt;lastName&gt;Chakravarti&lt;/lastName&gt;&lt;/author&gt;&lt;author&gt;&lt;firstName&gt;M&lt;/firstName&gt;&lt;lastName&gt;Buchwald&lt;/lastName&gt;&lt;/author&gt;&lt;author&gt;&lt;firstName&gt;L&lt;/firstName&gt;&lt;middleNames&gt;C&lt;/middleNames&gt;&lt;lastName&gt;Tsui&lt;/lastName&gt;&lt;/author&gt;&lt;/authors&gt;&lt;/publication&gt;&lt;/publications&gt;&lt;cites&gt;&lt;/cites&gt;&lt;/citation&gt;</w:instrText>
      </w:r>
      <w:r w:rsidR="005729F6" w:rsidRPr="00FB6EA8">
        <w:rPr>
          <w:rFonts w:ascii="Times New Roman" w:hAnsi="Times New Roman" w:cs="Times New Roman"/>
        </w:rPr>
        <w:fldChar w:fldCharType="separate"/>
      </w:r>
      <w:r w:rsidR="008005D8" w:rsidRPr="00FB6EA8">
        <w:rPr>
          <w:rFonts w:ascii="Times New Roman" w:hAnsi="Times New Roman" w:cs="Times New Roman"/>
        </w:rPr>
        <w:t>[16]</w:t>
      </w:r>
      <w:r w:rsidR="005729F6" w:rsidRPr="00FB6EA8">
        <w:rPr>
          <w:rFonts w:ascii="Times New Roman" w:hAnsi="Times New Roman" w:cs="Times New Roman"/>
        </w:rPr>
        <w:fldChar w:fldCharType="end"/>
      </w:r>
      <w:r w:rsidR="00002D6E" w:rsidRPr="00FB6EA8">
        <w:rPr>
          <w:rFonts w:ascii="Times New Roman" w:hAnsi="Times New Roman" w:cs="Times New Roman"/>
          <w:lang w:val="fr-FR"/>
        </w:rPr>
        <w:t xml:space="preserve">, and </w:t>
      </w:r>
      <w:proofErr w:type="spellStart"/>
      <w:r w:rsidR="00002D6E" w:rsidRPr="00FB6EA8">
        <w:rPr>
          <w:rFonts w:ascii="Times New Roman" w:hAnsi="Times New Roman" w:cs="Times New Roman"/>
          <w:lang w:val="fr-FR"/>
        </w:rPr>
        <w:t>sickle</w:t>
      </w:r>
      <w:proofErr w:type="spellEnd"/>
      <w:r w:rsidR="00002D6E" w:rsidRPr="00FB6EA8">
        <w:rPr>
          <w:rFonts w:ascii="Times New Roman" w:hAnsi="Times New Roman" w:cs="Times New Roman"/>
          <w:lang w:val="fr-FR"/>
        </w:rPr>
        <w:t xml:space="preserve"> </w:t>
      </w:r>
      <w:proofErr w:type="spellStart"/>
      <w:r w:rsidR="00002D6E" w:rsidRPr="00FB6EA8">
        <w:rPr>
          <w:rFonts w:ascii="Times New Roman" w:hAnsi="Times New Roman" w:cs="Times New Roman"/>
          <w:lang w:val="fr-FR"/>
        </w:rPr>
        <w:t>cell</w:t>
      </w:r>
      <w:proofErr w:type="spellEnd"/>
      <w:r w:rsidR="00002D6E" w:rsidRPr="00FB6EA8">
        <w:rPr>
          <w:rFonts w:ascii="Times New Roman" w:hAnsi="Times New Roman" w:cs="Times New Roman"/>
          <w:lang w:val="fr-FR"/>
        </w:rPr>
        <w:t xml:space="preserve"> anemia</w:t>
      </w:r>
      <w:r w:rsidR="00052272" w:rsidRPr="00FB6EA8">
        <w:rPr>
          <w:rFonts w:ascii="Times New Roman" w:hAnsi="Times New Roman" w:cs="Times New Roman"/>
          <w:lang w:val="fr-FR"/>
        </w:rPr>
        <w:t xml:space="preserve"> </w:t>
      </w:r>
      <w:r w:rsidR="00052272" w:rsidRPr="00FB6EA8">
        <w:rPr>
          <w:rFonts w:ascii="Times New Roman" w:hAnsi="Times New Roman" w:cs="Times New Roman"/>
        </w:rPr>
        <w:fldChar w:fldCharType="begin"/>
      </w:r>
      <w:r w:rsidR="008005D8" w:rsidRPr="00FB6EA8">
        <w:rPr>
          <w:rFonts w:ascii="Times New Roman" w:hAnsi="Times New Roman" w:cs="Times New Roman"/>
          <w:lang w:val="fr-FR"/>
        </w:rPr>
        <w:instrText xml:space="preserve"> ADDIN PAPERS2_CITATIONS &lt;citation&gt;&lt;uuid&gt;189216D2-A02D-409A-83A1-8480CFB0E11C&lt;/uuid&gt;&lt;priority&gt;16&lt;/priority&gt;&lt;publications&gt;&lt;publication&gt;&lt;uuid&gt;BD8274EC-AA74-4A77-A4DF-43F8535589DC&lt;/uuid&gt;&lt;volume&gt;376&lt;/volume&gt;&lt;doi&gt;10.1016/S0140-6736(10)61029-X&lt;/doi&gt;&lt;startpage&gt;2018&lt;/startpage&gt;&lt;publication_date&gt;99201012111200000000222000&lt;/publication_date&gt;&lt;url&gt;http://eutils.ncbi.nlm.nih.gov/entrez/eutils/elink.fcgi?dbfrom=pubmed&amp;amp;id=21131035&amp;amp;retmode=ref&amp;amp;cmd=prlinks&lt;/url&gt;&lt;type&gt;400&lt;/type&gt;&lt;title&gt;Sickle-cell disease.&lt;/title&gt;&lt;location&gt;200,9,51.5056728,-0.1122237&lt;/location&gt;&lt;institution&gt;Department of Paediatric Haematology, King's College Hospital NHS Foundation Trust, King's College London, London, UK. david.rees@kcl.ac.uk&lt;/institution&gt;&lt;number&gt;9757&lt;/number&gt;&lt;subtype&gt;400&lt;/subtype&gt;&lt;endpage&gt;2031&lt;/endpage&gt;&lt;bundle&gt;&lt;publication&gt;&lt;title&gt;Lancet&lt;/title&gt;&lt;type&gt;-100&lt;/type&gt;&lt;subtype&gt;-100&lt;/subtype&gt;&lt;uuid&gt;D4CC9249-6209-471B-B908-3A753D7B5D7E&lt;/uuid&gt;&lt;/publication&gt;&lt;/bundle&gt;&lt;authors&gt;&lt;author&gt;&lt;firstName&gt;David&lt;/firstName&gt;&lt;middleNames&gt;C&lt;/middleNames&gt;&lt;lastName&gt;Rees&lt;/lastName&gt;&lt;/author&gt;&lt;author&gt;&lt;firstName&gt;Thomas&lt;/firstName&gt;&lt;middleNames&gt;N&lt;/middleNames&gt;&lt;lastName&gt;Williams&lt;/lastName&gt;&lt;/author&gt;&lt;author&gt;&lt;firstName&gt;Mark&lt;/firstName&gt;&lt;middleNames&gt;T&lt;/middleNames&gt;&lt;lastName&gt;Gladwin&lt;/lastName&gt;&lt;/author&gt;&lt;/authors&gt;&lt;/publication&gt;&lt;/publications&gt;&lt;cites&gt;&lt;/cites&gt;&lt;/citation&gt;</w:instrText>
      </w:r>
      <w:r w:rsidR="00052272" w:rsidRPr="00FB6EA8">
        <w:rPr>
          <w:rFonts w:ascii="Times New Roman" w:hAnsi="Times New Roman" w:cs="Times New Roman"/>
        </w:rPr>
        <w:fldChar w:fldCharType="separate"/>
      </w:r>
      <w:r w:rsidR="008005D8" w:rsidRPr="00FB6EA8">
        <w:rPr>
          <w:rFonts w:ascii="Times New Roman" w:hAnsi="Times New Roman" w:cs="Times New Roman"/>
        </w:rPr>
        <w:t>[17]</w:t>
      </w:r>
      <w:r w:rsidR="00052272" w:rsidRPr="00FB6EA8">
        <w:rPr>
          <w:rFonts w:ascii="Times New Roman" w:hAnsi="Times New Roman" w:cs="Times New Roman"/>
        </w:rPr>
        <w:fldChar w:fldCharType="end"/>
      </w:r>
      <w:r w:rsidR="00002D6E" w:rsidRPr="00FB6EA8">
        <w:rPr>
          <w:rFonts w:ascii="Times New Roman" w:hAnsi="Times New Roman" w:cs="Times New Roman"/>
          <w:lang w:val="fr-FR"/>
        </w:rPr>
        <w:t>.</w:t>
      </w:r>
      <w:r w:rsidR="003679B7" w:rsidRPr="00FB6EA8">
        <w:rPr>
          <w:rFonts w:ascii="Times New Roman" w:hAnsi="Times New Roman" w:cs="Times New Roman"/>
          <w:lang w:val="fr-FR"/>
        </w:rPr>
        <w:t xml:space="preserve"> </w:t>
      </w:r>
      <w:r w:rsidR="00A244DA" w:rsidRPr="00FB6EA8">
        <w:rPr>
          <w:rFonts w:ascii="Times New Roman" w:hAnsi="Times New Roman" w:cs="Times New Roman"/>
        </w:rPr>
        <w:t xml:space="preserve">The </w:t>
      </w:r>
      <w:r w:rsidR="00257007" w:rsidRPr="00FB6EA8">
        <w:rPr>
          <w:rFonts w:ascii="Times New Roman" w:hAnsi="Times New Roman" w:cs="Times New Roman"/>
        </w:rPr>
        <w:t xml:space="preserve">majority of </w:t>
      </w:r>
      <w:r w:rsidR="00A244DA" w:rsidRPr="00FB6EA8">
        <w:rPr>
          <w:rFonts w:ascii="Times New Roman" w:hAnsi="Times New Roman" w:cs="Times New Roman"/>
        </w:rPr>
        <w:t xml:space="preserve">diseases </w:t>
      </w:r>
      <w:r w:rsidR="00257007" w:rsidRPr="00FB6EA8">
        <w:rPr>
          <w:rFonts w:ascii="Times New Roman" w:hAnsi="Times New Roman" w:cs="Times New Roman"/>
        </w:rPr>
        <w:t>that have been successfully modeled and studie</w:t>
      </w:r>
      <w:r w:rsidR="005D2373" w:rsidRPr="00FB6EA8">
        <w:rPr>
          <w:rFonts w:ascii="Times New Roman" w:hAnsi="Times New Roman" w:cs="Times New Roman"/>
        </w:rPr>
        <w:t>d</w:t>
      </w:r>
      <w:r w:rsidR="00257007" w:rsidRPr="00FB6EA8">
        <w:rPr>
          <w:rFonts w:ascii="Times New Roman" w:hAnsi="Times New Roman" w:cs="Times New Roman"/>
        </w:rPr>
        <w:t xml:space="preserve"> </w:t>
      </w:r>
      <w:r w:rsidR="005D2582" w:rsidRPr="00FB6EA8">
        <w:rPr>
          <w:rFonts w:ascii="Times New Roman" w:hAnsi="Times New Roman" w:cs="Times New Roman"/>
        </w:rPr>
        <w:t xml:space="preserve">to date </w:t>
      </w:r>
      <w:r w:rsidR="00257007" w:rsidRPr="00FB6EA8">
        <w:rPr>
          <w:rFonts w:ascii="Times New Roman" w:hAnsi="Times New Roman" w:cs="Times New Roman"/>
        </w:rPr>
        <w:t xml:space="preserve">are those that </w:t>
      </w:r>
      <w:r w:rsidR="005D2582" w:rsidRPr="00FB6EA8">
        <w:rPr>
          <w:rFonts w:ascii="Times New Roman" w:hAnsi="Times New Roman" w:cs="Times New Roman"/>
        </w:rPr>
        <w:t xml:space="preserve">are </w:t>
      </w:r>
      <w:r w:rsidR="005D2373" w:rsidRPr="00FB6EA8">
        <w:rPr>
          <w:rFonts w:ascii="Times New Roman" w:hAnsi="Times New Roman" w:cs="Times New Roman"/>
        </w:rPr>
        <w:t>due to</w:t>
      </w:r>
      <w:r w:rsidR="00A244DA" w:rsidRPr="00FB6EA8">
        <w:rPr>
          <w:rFonts w:ascii="Times New Roman" w:hAnsi="Times New Roman" w:cs="Times New Roman"/>
        </w:rPr>
        <w:t xml:space="preserve"> monogenic traits</w:t>
      </w:r>
      <w:r w:rsidR="005F703A" w:rsidRPr="00FB6EA8">
        <w:rPr>
          <w:rFonts w:ascii="Times New Roman" w:hAnsi="Times New Roman" w:cs="Times New Roman"/>
        </w:rPr>
        <w:t>.</w:t>
      </w:r>
      <w:r w:rsidR="003679B7" w:rsidRPr="00FB6EA8">
        <w:rPr>
          <w:rFonts w:ascii="Times New Roman" w:hAnsi="Times New Roman" w:cs="Times New Roman"/>
        </w:rPr>
        <w:t xml:space="preserve"> </w:t>
      </w:r>
      <w:r w:rsidR="005F703A" w:rsidRPr="00FB6EA8">
        <w:rPr>
          <w:rFonts w:ascii="Times New Roman" w:hAnsi="Times New Roman" w:cs="Times New Roman"/>
        </w:rPr>
        <w:t xml:space="preserve">This stands in opposition to diseases influenced by complex networks of genes, </w:t>
      </w:r>
      <w:r w:rsidR="005F2B54" w:rsidRPr="00FB6EA8">
        <w:rPr>
          <w:rFonts w:ascii="Times New Roman" w:hAnsi="Times New Roman" w:cs="Times New Roman"/>
        </w:rPr>
        <w:t xml:space="preserve">known as </w:t>
      </w:r>
      <w:proofErr w:type="spellStart"/>
      <w:r w:rsidR="005F2B54" w:rsidRPr="00FB6EA8">
        <w:rPr>
          <w:rFonts w:ascii="Times New Roman" w:hAnsi="Times New Roman" w:cs="Times New Roman"/>
        </w:rPr>
        <w:t>multigenic</w:t>
      </w:r>
      <w:proofErr w:type="spellEnd"/>
      <w:r w:rsidR="005F2B54" w:rsidRPr="00FB6EA8">
        <w:rPr>
          <w:rFonts w:ascii="Times New Roman" w:hAnsi="Times New Roman" w:cs="Times New Roman"/>
        </w:rPr>
        <w:t xml:space="preserve"> traits, where the interaction of numerous polymorphic genes may result in a disease phenotype</w:t>
      </w:r>
      <w:r w:rsidR="005F703A" w:rsidRPr="00FB6EA8">
        <w:rPr>
          <w:rFonts w:ascii="Times New Roman" w:hAnsi="Times New Roman" w:cs="Times New Roman"/>
        </w:rPr>
        <w:t>.</w:t>
      </w:r>
      <w:r w:rsidR="003679B7" w:rsidRPr="00FB6EA8">
        <w:rPr>
          <w:rFonts w:ascii="Times New Roman" w:hAnsi="Times New Roman" w:cs="Times New Roman"/>
        </w:rPr>
        <w:t xml:space="preserve"> </w:t>
      </w:r>
      <w:r w:rsidR="009A4E70" w:rsidRPr="00FB6EA8">
        <w:rPr>
          <w:rFonts w:ascii="Times New Roman" w:hAnsi="Times New Roman" w:cs="Times New Roman"/>
        </w:rPr>
        <w:t xml:space="preserve">Studying this </w:t>
      </w:r>
      <w:r w:rsidR="005F703A" w:rsidRPr="00FB6EA8">
        <w:rPr>
          <w:rFonts w:ascii="Times New Roman" w:hAnsi="Times New Roman" w:cs="Times New Roman"/>
        </w:rPr>
        <w:t xml:space="preserve">type of genetic influence on disease </w:t>
      </w:r>
      <w:r w:rsidR="009A4E70" w:rsidRPr="00FB6EA8">
        <w:rPr>
          <w:rFonts w:ascii="Times New Roman" w:hAnsi="Times New Roman" w:cs="Times New Roman"/>
        </w:rPr>
        <w:t>is</w:t>
      </w:r>
      <w:r w:rsidR="005F2B54" w:rsidRPr="00FB6EA8">
        <w:rPr>
          <w:rFonts w:ascii="Times New Roman" w:hAnsi="Times New Roman" w:cs="Times New Roman"/>
        </w:rPr>
        <w:t xml:space="preserve"> significantly more complex </w:t>
      </w:r>
      <w:r w:rsidR="005F2B54"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C80C8AB7-51F9-4606-A567-5A1DD270F02A&lt;/uuid&gt;&lt;priority&gt;17&lt;/priority&gt;&lt;publications&gt;&lt;publication&gt;&lt;uuid&gt;1E14ABC5-5B14-40D4-85AA-39357B934A16&lt;/uuid&gt;&lt;volume&gt;298&lt;/volume&gt;&lt;doi&gt;10.1126/science.1076641&lt;/doi&gt;&lt;startpage&gt;2345&lt;/startpage&gt;&lt;publication_date&gt;99200212201200000000222000&lt;/publication_date&gt;&lt;url&gt;http://eutils.ncbi.nlm.nih.gov/entrez/eutils/elink.fcgi?dbfrom=pubmed&amp;amp;id=12493905&amp;amp;retmode=ref&amp;amp;cmd=prlinks&lt;/url&gt;&lt;type&gt;400&lt;/type&gt;&lt;title&gt;Finding genes that underlie complex traits.&lt;/title&gt;&lt;location&gt;200,5,51.5174289,-0.2347064&lt;/location&gt;&lt;institution&gt;Physiological Genomics and Medicine Group, MRC Clinical Sciences Centre, Hammersmith Hospital, Imperial College Faculty of Medicine, Ducane Road, London W12 0NN, UK.&lt;/institution&gt;&lt;number&gt;5602&lt;/number&gt;&lt;subtype&gt;400&lt;/subtype&gt;&lt;endpage&gt;2349&lt;/endpage&gt;&lt;bundle&gt;&lt;publication&gt;&lt;title&gt;Science&lt;/title&gt;&lt;type&gt;-100&lt;/type&gt;&lt;subtype&gt;-100&lt;/subtype&gt;&lt;uuid&gt;39E8BBE3-3E5A-4690-AB87-C1C84F256F6A&lt;/uuid&gt;&lt;/publication&gt;&lt;/bundle&gt;&lt;authors&gt;&lt;author&gt;&lt;firstName&gt;Anne&lt;/firstName&gt;&lt;middleNames&gt;M&lt;/middleNames&gt;&lt;lastName&gt;Glazier&lt;/lastName&gt;&lt;/author&gt;&lt;author&gt;&lt;firstName&gt;Joseph&lt;/firstName&gt;&lt;middleNames&gt;H&lt;/middleNames&gt;&lt;lastName&gt;Nadeau&lt;/lastName&gt;&lt;/author&gt;&lt;author&gt;&lt;firstName&gt;Timothy&lt;/firstName&gt;&lt;middleNames&gt;J&lt;/middleNames&gt;&lt;lastName&gt;Aitman&lt;/lastName&gt;&lt;/author&gt;&lt;/authors&gt;&lt;/publication&gt;&lt;/publications&gt;&lt;cites&gt;&lt;/cites&gt;&lt;/citation&gt;</w:instrText>
      </w:r>
      <w:r w:rsidR="005F2B54" w:rsidRPr="00FB6EA8">
        <w:rPr>
          <w:rFonts w:ascii="Times New Roman" w:hAnsi="Times New Roman" w:cs="Times New Roman"/>
        </w:rPr>
        <w:fldChar w:fldCharType="separate"/>
      </w:r>
      <w:r w:rsidR="008005D8" w:rsidRPr="00FB6EA8">
        <w:rPr>
          <w:rFonts w:ascii="Times New Roman" w:hAnsi="Times New Roman" w:cs="Times New Roman"/>
        </w:rPr>
        <w:t>[18]</w:t>
      </w:r>
      <w:r w:rsidR="005F2B54" w:rsidRPr="00FB6EA8">
        <w:rPr>
          <w:rFonts w:ascii="Times New Roman" w:hAnsi="Times New Roman" w:cs="Times New Roman"/>
        </w:rPr>
        <w:fldChar w:fldCharType="end"/>
      </w:r>
      <w:r w:rsidR="005F2B54" w:rsidRPr="00FB6EA8">
        <w:rPr>
          <w:rFonts w:ascii="Times New Roman" w:hAnsi="Times New Roman" w:cs="Times New Roman"/>
        </w:rPr>
        <w:t>.</w:t>
      </w:r>
    </w:p>
    <w:p w14:paraId="6E6FB610" w14:textId="77777777" w:rsidR="00C157ED" w:rsidRPr="00FB6EA8" w:rsidRDefault="00C157ED" w:rsidP="00913FDB">
      <w:pPr>
        <w:spacing w:line="480" w:lineRule="auto"/>
        <w:rPr>
          <w:rFonts w:ascii="Times New Roman" w:hAnsi="Times New Roman" w:cs="Times New Roman"/>
        </w:rPr>
      </w:pPr>
    </w:p>
    <w:p w14:paraId="4EA87B3F" w14:textId="24A0C252" w:rsidR="00C157ED" w:rsidRPr="00FB6EA8" w:rsidRDefault="00C157ED" w:rsidP="00913FDB">
      <w:pPr>
        <w:spacing w:line="480" w:lineRule="auto"/>
        <w:rPr>
          <w:rFonts w:ascii="Times New Roman" w:hAnsi="Times New Roman" w:cs="Times New Roman"/>
        </w:rPr>
      </w:pPr>
      <w:r w:rsidRPr="00FB6EA8">
        <w:rPr>
          <w:rFonts w:ascii="Times New Roman" w:hAnsi="Times New Roman" w:cs="Times New Roman"/>
        </w:rPr>
        <w:t>CURRENT S</w:t>
      </w:r>
      <w:r w:rsidR="001D28F4" w:rsidRPr="00FB6EA8">
        <w:rPr>
          <w:rFonts w:ascii="Times New Roman" w:hAnsi="Times New Roman" w:cs="Times New Roman"/>
        </w:rPr>
        <w:t>TATE OF MODEL ORGANISMS IN BIOMEDICAL RESEARCH</w:t>
      </w:r>
    </w:p>
    <w:p w14:paraId="60931BBC" w14:textId="190B18F4" w:rsidR="00C157ED" w:rsidRPr="00FB6EA8" w:rsidRDefault="00C157ED" w:rsidP="00913FDB">
      <w:pPr>
        <w:spacing w:line="480" w:lineRule="auto"/>
        <w:rPr>
          <w:rFonts w:ascii="Times New Roman" w:hAnsi="Times New Roman" w:cs="Times New Roman"/>
        </w:rPr>
      </w:pPr>
      <w:r w:rsidRPr="00FB6EA8">
        <w:rPr>
          <w:rFonts w:ascii="Times New Roman" w:hAnsi="Times New Roman" w:cs="Times New Roman"/>
        </w:rPr>
        <w:tab/>
      </w:r>
      <w:r w:rsidR="001D28F4" w:rsidRPr="00FB6EA8">
        <w:rPr>
          <w:rFonts w:ascii="Times New Roman" w:hAnsi="Times New Roman" w:cs="Times New Roman"/>
        </w:rPr>
        <w:t>T</w:t>
      </w:r>
      <w:r w:rsidRPr="00FB6EA8">
        <w:rPr>
          <w:rFonts w:ascii="Times New Roman" w:hAnsi="Times New Roman" w:cs="Times New Roman"/>
        </w:rPr>
        <w:t xml:space="preserve">he currently </w:t>
      </w:r>
      <w:r w:rsidR="001D28F4" w:rsidRPr="00FB6EA8">
        <w:rPr>
          <w:rFonts w:ascii="Times New Roman" w:hAnsi="Times New Roman" w:cs="Times New Roman"/>
        </w:rPr>
        <w:t xml:space="preserve">accepted </w:t>
      </w:r>
      <w:r w:rsidRPr="00FB6EA8">
        <w:rPr>
          <w:rFonts w:ascii="Times New Roman" w:hAnsi="Times New Roman" w:cs="Times New Roman"/>
        </w:rPr>
        <w:t xml:space="preserve">model organisms have been of </w:t>
      </w:r>
      <w:r w:rsidR="001D28F4" w:rsidRPr="00FB6EA8">
        <w:rPr>
          <w:rFonts w:ascii="Times New Roman" w:hAnsi="Times New Roman" w:cs="Times New Roman"/>
        </w:rPr>
        <w:t xml:space="preserve">great </w:t>
      </w:r>
      <w:r w:rsidR="00786825" w:rsidRPr="00FB6EA8">
        <w:rPr>
          <w:rFonts w:ascii="Times New Roman" w:hAnsi="Times New Roman" w:cs="Times New Roman"/>
        </w:rPr>
        <w:t>use in</w:t>
      </w:r>
      <w:r w:rsidR="001D28F4" w:rsidRPr="00FB6EA8">
        <w:rPr>
          <w:rFonts w:ascii="Times New Roman" w:hAnsi="Times New Roman" w:cs="Times New Roman"/>
        </w:rPr>
        <w:t xml:space="preserve"> model</w:t>
      </w:r>
      <w:r w:rsidR="005D2373" w:rsidRPr="00FB6EA8">
        <w:rPr>
          <w:rFonts w:ascii="Times New Roman" w:hAnsi="Times New Roman" w:cs="Times New Roman"/>
        </w:rPr>
        <w:t>ing</w:t>
      </w:r>
      <w:r w:rsidRPr="00FB6EA8">
        <w:rPr>
          <w:rFonts w:ascii="Times New Roman" w:hAnsi="Times New Roman" w:cs="Times New Roman"/>
        </w:rPr>
        <w:t xml:space="preserve"> human genetics and disease expression</w:t>
      </w:r>
      <w:r w:rsidR="001D28F4" w:rsidRPr="00FB6EA8">
        <w:rPr>
          <w:rFonts w:ascii="Times New Roman" w:hAnsi="Times New Roman" w:cs="Times New Roman"/>
        </w:rPr>
        <w:t>; however,</w:t>
      </w:r>
      <w:r w:rsidRPr="00FB6EA8">
        <w:rPr>
          <w:rFonts w:ascii="Times New Roman" w:hAnsi="Times New Roman" w:cs="Times New Roman"/>
        </w:rPr>
        <w:t xml:space="preserve"> </w:t>
      </w:r>
      <w:r w:rsidR="009853C7" w:rsidRPr="00FB6EA8">
        <w:rPr>
          <w:rFonts w:ascii="Times New Roman" w:hAnsi="Times New Roman" w:cs="Times New Roman"/>
        </w:rPr>
        <w:t>this set of species</w:t>
      </w:r>
      <w:r w:rsidR="002101F0" w:rsidRPr="00FB6EA8">
        <w:rPr>
          <w:rFonts w:ascii="Times New Roman" w:hAnsi="Times New Roman" w:cs="Times New Roman"/>
        </w:rPr>
        <w:t xml:space="preserve"> may not necessarily reflect the full complement of available knowledge</w:t>
      </w:r>
      <w:r w:rsidRPr="00FB6EA8">
        <w:rPr>
          <w:rFonts w:ascii="Times New Roman" w:hAnsi="Times New Roman" w:cs="Times New Roman"/>
        </w:rPr>
        <w:t>.</w:t>
      </w:r>
      <w:r w:rsidR="00E35E34" w:rsidRPr="00FB6EA8">
        <w:rPr>
          <w:rFonts w:ascii="Times New Roman" w:hAnsi="Times New Roman" w:cs="Times New Roman"/>
        </w:rPr>
        <w:t xml:space="preserve"> </w:t>
      </w:r>
      <w:r w:rsidR="007151C6" w:rsidRPr="00FB6EA8">
        <w:rPr>
          <w:rFonts w:ascii="Times New Roman" w:hAnsi="Times New Roman" w:cs="Times New Roman"/>
        </w:rPr>
        <w:t>Amidst some discussion for alternative model organisms (e.g., dogs</w:t>
      </w:r>
      <w:r w:rsidR="00024EE3" w:rsidRPr="00FB6EA8">
        <w:rPr>
          <w:rFonts w:ascii="Times New Roman" w:hAnsi="Times New Roman" w:cs="Times New Roman"/>
        </w:rPr>
        <w:t xml:space="preserve"> </w:t>
      </w:r>
      <w:r w:rsidR="00024EE3"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FC488F05-4413-493A-A932-F789C7328DA3&lt;/uuid&gt;&lt;priority&gt;18&lt;/priority&gt;&lt;publications&gt;&lt;publication&gt;&lt;uuid&gt;5BF362F1-7104-4F32-BBAF-91FEC535FB12&lt;/uuid&gt;&lt;volume&gt;367&lt;/volume&gt;&lt;doi&gt;10.1056/NEJMra1204453&lt;/doi&gt;&lt;startpage&gt;636&lt;/startpage&gt;&lt;publication_date&gt;99201208161200000000222000&lt;/publication_date&gt;&lt;url&gt;http://eutils.ncbi.nlm.nih.gov/entrez/eutils/elink.fcgi?dbfrom=pubmed&amp;amp;id=22894576&amp;amp;retmode=ref&amp;amp;cmd=prlinks&lt;/url&gt;&lt;type&gt;300&lt;/type&gt;&lt;title&gt;Franklin H. Epstein Lecture. Both ends of the leash--the human links to good dogs with bad genes.&lt;/title&gt;&lt;location&gt;200,9,39.0031094,-77.1026806&lt;/location&gt;&lt;institution&gt;National Human Genome Research Institute, National Institutes of Health, Bethesda, MD 20892, USA. eostrand@mail.nih.gov&lt;/institution&gt;&lt;number&gt;7&lt;/number&gt;&lt;subtype&gt;319&lt;/subtype&gt;&lt;endpage&gt;646&lt;/endpage&gt;&lt;bundle&gt;&lt;publication&gt;&lt;title&gt;The New England journal of medicine&lt;/title&gt;&lt;type&gt;-200&lt;/type&gt;&lt;subtype&gt;-200&lt;/subtype&gt;&lt;uuid&gt;6E1BE30C-7986-46C0-B757-B9C00C76036E&lt;/uuid&gt;&lt;/publication&gt;&lt;/bundle&gt;&lt;authors&gt;&lt;author&gt;&lt;firstName&gt;Elaine&lt;/firstName&gt;&lt;middleNames&gt;A&lt;/middleNames&gt;&lt;lastName&gt;Ostrander&lt;/lastName&gt;&lt;/author&gt;&lt;/authors&gt;&lt;/publication&gt;&lt;/publications&gt;&lt;cites&gt;&lt;/cites&gt;&lt;/citation&gt;</w:instrText>
      </w:r>
      <w:r w:rsidR="00024EE3" w:rsidRPr="00FB6EA8">
        <w:rPr>
          <w:rFonts w:ascii="Times New Roman" w:hAnsi="Times New Roman" w:cs="Times New Roman"/>
        </w:rPr>
        <w:fldChar w:fldCharType="separate"/>
      </w:r>
      <w:r w:rsidR="008005D8" w:rsidRPr="00FB6EA8">
        <w:rPr>
          <w:rFonts w:ascii="Times New Roman" w:hAnsi="Times New Roman" w:cs="Times New Roman"/>
        </w:rPr>
        <w:t>[19]</w:t>
      </w:r>
      <w:r w:rsidR="00024EE3" w:rsidRPr="00FB6EA8">
        <w:rPr>
          <w:rFonts w:ascii="Times New Roman" w:hAnsi="Times New Roman" w:cs="Times New Roman"/>
        </w:rPr>
        <w:fldChar w:fldCharType="end"/>
      </w:r>
      <w:r w:rsidR="007151C6" w:rsidRPr="00FB6EA8">
        <w:rPr>
          <w:rFonts w:ascii="Times New Roman" w:hAnsi="Times New Roman" w:cs="Times New Roman"/>
        </w:rPr>
        <w:t xml:space="preserve">), the </w:t>
      </w:r>
      <w:r w:rsidR="009853C7" w:rsidRPr="00FB6EA8">
        <w:rPr>
          <w:rFonts w:ascii="Times New Roman" w:hAnsi="Times New Roman" w:cs="Times New Roman"/>
        </w:rPr>
        <w:t>list of m</w:t>
      </w:r>
      <w:r w:rsidRPr="00FB6EA8">
        <w:rPr>
          <w:rFonts w:ascii="Times New Roman" w:hAnsi="Times New Roman" w:cs="Times New Roman"/>
        </w:rPr>
        <w:t xml:space="preserve">odel organisms </w:t>
      </w:r>
      <w:r w:rsidR="00E35E34" w:rsidRPr="00FB6EA8">
        <w:rPr>
          <w:rFonts w:ascii="Times New Roman" w:hAnsi="Times New Roman" w:cs="Times New Roman"/>
        </w:rPr>
        <w:t xml:space="preserve">used in </w:t>
      </w:r>
      <w:r w:rsidR="00E35E34" w:rsidRPr="00FB6EA8">
        <w:rPr>
          <w:rFonts w:ascii="Times New Roman" w:hAnsi="Times New Roman" w:cs="Times New Roman"/>
        </w:rPr>
        <w:lastRenderedPageBreak/>
        <w:t xml:space="preserve">biomedical research </w:t>
      </w:r>
      <w:r w:rsidR="009853C7" w:rsidRPr="00FB6EA8">
        <w:rPr>
          <w:rFonts w:ascii="Times New Roman" w:hAnsi="Times New Roman" w:cs="Times New Roman"/>
        </w:rPr>
        <w:t xml:space="preserve">has </w:t>
      </w:r>
      <w:r w:rsidR="00E35E34" w:rsidRPr="00FB6EA8">
        <w:rPr>
          <w:rFonts w:ascii="Times New Roman" w:hAnsi="Times New Roman" w:cs="Times New Roman"/>
        </w:rPr>
        <w:t>generally</w:t>
      </w:r>
      <w:r w:rsidRPr="00FB6EA8">
        <w:rPr>
          <w:rFonts w:ascii="Times New Roman" w:hAnsi="Times New Roman" w:cs="Times New Roman"/>
        </w:rPr>
        <w:t xml:space="preserve"> remained the same </w:t>
      </w:r>
      <w:r w:rsidR="00C709BD" w:rsidRPr="00FB6EA8">
        <w:rPr>
          <w:rFonts w:ascii="Times New Roman" w:hAnsi="Times New Roman" w:cs="Times New Roman"/>
        </w:rPr>
        <w:t>for decades</w:t>
      </w:r>
      <w:r w:rsidRPr="00FB6EA8">
        <w:rPr>
          <w:rFonts w:ascii="Times New Roman" w:hAnsi="Times New Roman" w:cs="Times New Roman"/>
        </w:rPr>
        <w:t>.</w:t>
      </w:r>
      <w:r w:rsidR="003679B7" w:rsidRPr="00FB6EA8">
        <w:rPr>
          <w:rFonts w:ascii="Times New Roman" w:hAnsi="Times New Roman" w:cs="Times New Roman"/>
        </w:rPr>
        <w:t xml:space="preserve"> </w:t>
      </w:r>
      <w:r w:rsidR="00C709BD" w:rsidRPr="00FB6EA8">
        <w:rPr>
          <w:rFonts w:ascii="Times New Roman" w:hAnsi="Times New Roman" w:cs="Times New Roman"/>
        </w:rPr>
        <w:t xml:space="preserve">However, the </w:t>
      </w:r>
      <w:r w:rsidR="009853C7" w:rsidRPr="00FB6EA8">
        <w:rPr>
          <w:rFonts w:ascii="Times New Roman" w:hAnsi="Times New Roman" w:cs="Times New Roman"/>
        </w:rPr>
        <w:t xml:space="preserve">selection </w:t>
      </w:r>
      <w:r w:rsidR="00503232" w:rsidRPr="00FB6EA8">
        <w:rPr>
          <w:rFonts w:ascii="Times New Roman" w:hAnsi="Times New Roman" w:cs="Times New Roman"/>
        </w:rPr>
        <w:t>of these model organisms predates the biotechnology advances that have enabled the generation of</w:t>
      </w:r>
      <w:r w:rsidR="009853C7" w:rsidRPr="00FB6EA8">
        <w:rPr>
          <w:rFonts w:ascii="Times New Roman" w:hAnsi="Times New Roman" w:cs="Times New Roman"/>
        </w:rPr>
        <w:t xml:space="preserve"> </w:t>
      </w:r>
      <w:r w:rsidR="00D2552A" w:rsidRPr="00FB6EA8">
        <w:rPr>
          <w:rFonts w:ascii="Times New Roman" w:hAnsi="Times New Roman" w:cs="Times New Roman"/>
        </w:rPr>
        <w:t>“-</w:t>
      </w:r>
      <w:proofErr w:type="spellStart"/>
      <w:r w:rsidR="00D2552A" w:rsidRPr="00FB6EA8">
        <w:rPr>
          <w:rFonts w:ascii="Times New Roman" w:hAnsi="Times New Roman" w:cs="Times New Roman"/>
        </w:rPr>
        <w:t>omics</w:t>
      </w:r>
      <w:proofErr w:type="spellEnd"/>
      <w:r w:rsidR="00D2552A" w:rsidRPr="00FB6EA8">
        <w:rPr>
          <w:rFonts w:ascii="Times New Roman" w:hAnsi="Times New Roman" w:cs="Times New Roman"/>
        </w:rPr>
        <w:t>”</w:t>
      </w:r>
      <w:r w:rsidR="009853C7" w:rsidRPr="00FB6EA8">
        <w:rPr>
          <w:rFonts w:ascii="Times New Roman" w:hAnsi="Times New Roman" w:cs="Times New Roman"/>
        </w:rPr>
        <w:t>-based</w:t>
      </w:r>
      <w:r w:rsidR="00D2552A" w:rsidRPr="00FB6EA8">
        <w:rPr>
          <w:rFonts w:ascii="Times New Roman" w:hAnsi="Times New Roman" w:cs="Times New Roman"/>
        </w:rPr>
        <w:t xml:space="preserve"> </w:t>
      </w:r>
      <w:r w:rsidR="00503232" w:rsidRPr="00FB6EA8">
        <w:rPr>
          <w:rFonts w:ascii="Times New Roman" w:hAnsi="Times New Roman" w:cs="Times New Roman"/>
        </w:rPr>
        <w:t xml:space="preserve">information </w:t>
      </w:r>
      <w:r w:rsidR="00D2552A" w:rsidRPr="00FB6EA8">
        <w:rPr>
          <w:rFonts w:ascii="Times New Roman" w:hAnsi="Times New Roman" w:cs="Times New Roman"/>
        </w:rPr>
        <w:t xml:space="preserve">that can be leveraged </w:t>
      </w:r>
      <w:r w:rsidR="00503232" w:rsidRPr="00FB6EA8">
        <w:rPr>
          <w:rFonts w:ascii="Times New Roman" w:hAnsi="Times New Roman" w:cs="Times New Roman"/>
        </w:rPr>
        <w:t xml:space="preserve">about a wider range of organisms. </w:t>
      </w:r>
      <w:r w:rsidR="007151C6" w:rsidRPr="00FB6EA8">
        <w:rPr>
          <w:rFonts w:ascii="Times New Roman" w:hAnsi="Times New Roman" w:cs="Times New Roman"/>
        </w:rPr>
        <w:t>Thus</w:t>
      </w:r>
      <w:r w:rsidR="00A07442" w:rsidRPr="00FB6EA8">
        <w:rPr>
          <w:rFonts w:ascii="Times New Roman" w:hAnsi="Times New Roman" w:cs="Times New Roman"/>
        </w:rPr>
        <w:t>, the</w:t>
      </w:r>
      <w:r w:rsidR="00EC17F2" w:rsidRPr="00FB6EA8">
        <w:rPr>
          <w:rFonts w:ascii="Times New Roman" w:hAnsi="Times New Roman" w:cs="Times New Roman"/>
        </w:rPr>
        <w:t xml:space="preserve"> unprecedented growth in –</w:t>
      </w:r>
      <w:proofErr w:type="spellStart"/>
      <w:r w:rsidR="00EC17F2" w:rsidRPr="00FB6EA8">
        <w:rPr>
          <w:rFonts w:ascii="Times New Roman" w:hAnsi="Times New Roman" w:cs="Times New Roman"/>
        </w:rPr>
        <w:t>omics</w:t>
      </w:r>
      <w:proofErr w:type="spellEnd"/>
      <w:r w:rsidR="00EC17F2" w:rsidRPr="00FB6EA8">
        <w:rPr>
          <w:rFonts w:ascii="Times New Roman" w:hAnsi="Times New Roman" w:cs="Times New Roman"/>
        </w:rPr>
        <w:t xml:space="preserve"> data </w:t>
      </w:r>
      <w:ins w:id="68" w:author="Neil Sarkar" w:date="2012-09-20T17:15:00Z">
        <w:r w:rsidR="002016A2">
          <w:rPr>
            <w:rFonts w:ascii="Times New Roman" w:hAnsi="Times New Roman" w:cs="Times New Roman"/>
          </w:rPr>
          <w:t xml:space="preserve">(e.g., as shown in Figure 1, the growth in completed genomes as grown exponentially in recent years) </w:t>
        </w:r>
      </w:ins>
      <w:r w:rsidR="009853C7" w:rsidRPr="00FB6EA8">
        <w:rPr>
          <w:rFonts w:ascii="Times New Roman" w:hAnsi="Times New Roman" w:cs="Times New Roman"/>
        </w:rPr>
        <w:t>places the</w:t>
      </w:r>
      <w:r w:rsidR="00EC17F2" w:rsidRPr="00FB6EA8">
        <w:rPr>
          <w:rFonts w:ascii="Times New Roman" w:hAnsi="Times New Roman" w:cs="Times New Roman"/>
        </w:rPr>
        <w:t xml:space="preserve"> </w:t>
      </w:r>
      <w:r w:rsidR="00A07442" w:rsidRPr="00FB6EA8">
        <w:rPr>
          <w:rFonts w:ascii="Times New Roman" w:hAnsi="Times New Roman" w:cs="Times New Roman"/>
        </w:rPr>
        <w:t>scientific community</w:t>
      </w:r>
      <w:r w:rsidR="009853C7" w:rsidRPr="00FB6EA8">
        <w:rPr>
          <w:rFonts w:ascii="Times New Roman" w:hAnsi="Times New Roman" w:cs="Times New Roman"/>
        </w:rPr>
        <w:t xml:space="preserve"> in a position</w:t>
      </w:r>
      <w:r w:rsidR="00A07442" w:rsidRPr="00FB6EA8">
        <w:rPr>
          <w:rFonts w:ascii="Times New Roman" w:hAnsi="Times New Roman" w:cs="Times New Roman"/>
        </w:rPr>
        <w:t xml:space="preserve"> to </w:t>
      </w:r>
      <w:r w:rsidR="00EC17F2" w:rsidRPr="00FB6EA8">
        <w:rPr>
          <w:rFonts w:ascii="Times New Roman" w:hAnsi="Times New Roman" w:cs="Times New Roman"/>
        </w:rPr>
        <w:t xml:space="preserve">explore the potential of </w:t>
      </w:r>
      <w:r w:rsidR="00D765F5" w:rsidRPr="00FB6EA8">
        <w:rPr>
          <w:rFonts w:ascii="Times New Roman" w:hAnsi="Times New Roman" w:cs="Times New Roman"/>
        </w:rPr>
        <w:t>additional</w:t>
      </w:r>
      <w:r w:rsidR="00A07442" w:rsidRPr="00FB6EA8">
        <w:rPr>
          <w:rFonts w:ascii="Times New Roman" w:hAnsi="Times New Roman" w:cs="Times New Roman"/>
        </w:rPr>
        <w:t xml:space="preserve"> model organisms</w:t>
      </w:r>
      <w:r w:rsidR="00936097" w:rsidRPr="00FB6EA8">
        <w:rPr>
          <w:rFonts w:ascii="Times New Roman" w:hAnsi="Times New Roman" w:cs="Times New Roman"/>
        </w:rPr>
        <w:t xml:space="preserve">. </w:t>
      </w:r>
    </w:p>
    <w:p w14:paraId="62E7F59C" w14:textId="6F693243" w:rsidR="00DE78C5" w:rsidRPr="00FB6EA8" w:rsidRDefault="00DE78C5" w:rsidP="00913FDB">
      <w:pPr>
        <w:spacing w:line="480" w:lineRule="auto"/>
        <w:rPr>
          <w:rFonts w:ascii="Times New Roman" w:hAnsi="Times New Roman" w:cs="Times New Roman"/>
        </w:rPr>
      </w:pPr>
      <w:r w:rsidRPr="00FB6EA8">
        <w:rPr>
          <w:rFonts w:ascii="Times New Roman" w:hAnsi="Times New Roman" w:cs="Times New Roman"/>
        </w:rPr>
        <w:tab/>
      </w:r>
      <w:r w:rsidR="00F2343A" w:rsidRPr="00FB6EA8">
        <w:rPr>
          <w:rFonts w:ascii="Times New Roman" w:hAnsi="Times New Roman" w:cs="Times New Roman"/>
        </w:rPr>
        <w:t>T</w:t>
      </w:r>
      <w:r w:rsidR="00502262" w:rsidRPr="00FB6EA8">
        <w:rPr>
          <w:rFonts w:ascii="Times New Roman" w:hAnsi="Times New Roman" w:cs="Times New Roman"/>
        </w:rPr>
        <w:t>hanks to advances in biotechnology, t</w:t>
      </w:r>
      <w:r w:rsidRPr="00FB6EA8">
        <w:rPr>
          <w:rFonts w:ascii="Times New Roman" w:hAnsi="Times New Roman" w:cs="Times New Roman"/>
        </w:rPr>
        <w:t xml:space="preserve">he amount of </w:t>
      </w:r>
      <w:r w:rsidR="00F2343A" w:rsidRPr="00FB6EA8">
        <w:rPr>
          <w:rFonts w:ascii="Times New Roman" w:hAnsi="Times New Roman" w:cs="Times New Roman"/>
        </w:rPr>
        <w:t xml:space="preserve">biological sequence </w:t>
      </w:r>
      <w:r w:rsidRPr="00FB6EA8">
        <w:rPr>
          <w:rFonts w:ascii="Times New Roman" w:hAnsi="Times New Roman" w:cs="Times New Roman"/>
        </w:rPr>
        <w:t>data being generated</w:t>
      </w:r>
      <w:r w:rsidR="00F2343A" w:rsidRPr="00FB6EA8">
        <w:rPr>
          <w:rFonts w:ascii="Times New Roman" w:hAnsi="Times New Roman" w:cs="Times New Roman"/>
        </w:rPr>
        <w:t xml:space="preserve"> continues to grow</w:t>
      </w:r>
      <w:r w:rsidRPr="00FB6EA8">
        <w:rPr>
          <w:rFonts w:ascii="Times New Roman" w:hAnsi="Times New Roman" w:cs="Times New Roman"/>
        </w:rPr>
        <w:t xml:space="preserve"> at an exponential rate </w:t>
      </w:r>
      <w:r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&lt;citation&gt;&lt;uuid&gt;F902B8CC-2FB6-4C14-8BB3-A5B216705149&lt;/uuid&gt;&lt;priority&gt;19&lt;/priority&gt;&lt;publications&gt;&lt;publication&gt;&lt;publisher&gt;National Center for Biotechnology Information, U.S. Library of Medicine&lt;/publisher&gt;&lt;url&gt;http://www.ncbi.nlm.nih.gov/genbank/genbankstats-2008/&lt;/url&gt;&lt;title&gt;GenBank Statistics (ca. 2008)&lt;/title&gt;&lt;type&gt;-300&lt;/type&gt;&lt;subtype&gt;-300&lt;/subtype&gt;&lt;uuid&gt;810FF5AB-69EE-4EFA-82B7-ABDBC6358344&lt;/uuid&gt;&lt;/publication&gt;&lt;/publications&gt;&lt;cites&gt;&lt;/cites&gt;&lt;/citation&gt;</w:instrText>
      </w:r>
      <w:r w:rsidRPr="00FB6EA8">
        <w:rPr>
          <w:rFonts w:ascii="Times New Roman" w:hAnsi="Times New Roman" w:cs="Times New Roman"/>
        </w:rPr>
        <w:fldChar w:fldCharType="separate"/>
      </w:r>
      <w:r w:rsidR="008005D8" w:rsidRPr="00FB6EA8">
        <w:rPr>
          <w:rFonts w:ascii="Times New Roman" w:hAnsi="Times New Roman" w:cs="Times New Roman"/>
        </w:rPr>
        <w:t>[20]</w:t>
      </w:r>
      <w:r w:rsidRPr="00FB6EA8">
        <w:rPr>
          <w:rFonts w:ascii="Times New Roman" w:hAnsi="Times New Roman" w:cs="Times New Roman"/>
        </w:rPr>
        <w:fldChar w:fldCharType="end"/>
      </w:r>
      <w:r w:rsidRPr="00FB6EA8">
        <w:rPr>
          <w:rFonts w:ascii="Times New Roman" w:hAnsi="Times New Roman" w:cs="Times New Roman"/>
        </w:rPr>
        <w:t>.</w:t>
      </w:r>
      <w:r w:rsidR="003679B7" w:rsidRPr="00FB6EA8">
        <w:rPr>
          <w:rFonts w:ascii="Times New Roman" w:hAnsi="Times New Roman" w:cs="Times New Roman"/>
        </w:rPr>
        <w:t xml:space="preserve"> </w:t>
      </w:r>
      <w:r w:rsidRPr="00FB6EA8">
        <w:rPr>
          <w:rFonts w:ascii="Times New Roman" w:hAnsi="Times New Roman" w:cs="Times New Roman"/>
        </w:rPr>
        <w:t>The National Center for Biotechnolo</w:t>
      </w:r>
      <w:r w:rsidR="00EB1011" w:rsidRPr="00FB6EA8">
        <w:rPr>
          <w:rFonts w:ascii="Times New Roman" w:hAnsi="Times New Roman" w:cs="Times New Roman"/>
        </w:rPr>
        <w:t xml:space="preserve">gy Information’s (NCBI) </w:t>
      </w:r>
      <w:proofErr w:type="spellStart"/>
      <w:r w:rsidR="00EB1011" w:rsidRPr="00FB6EA8">
        <w:rPr>
          <w:rFonts w:ascii="Times New Roman" w:hAnsi="Times New Roman" w:cs="Times New Roman"/>
        </w:rPr>
        <w:t>GenBank</w:t>
      </w:r>
      <w:proofErr w:type="spellEnd"/>
      <w:r w:rsidR="00EB1011" w:rsidRPr="00FB6EA8">
        <w:rPr>
          <w:rFonts w:ascii="Times New Roman" w:hAnsi="Times New Roman" w:cs="Times New Roman"/>
        </w:rPr>
        <w:t xml:space="preserve"> database</w:t>
      </w:r>
      <w:r w:rsidR="00D928CE" w:rsidRPr="00FB6EA8">
        <w:rPr>
          <w:rFonts w:ascii="Times New Roman" w:hAnsi="Times New Roman" w:cs="Times New Roman"/>
        </w:rPr>
        <w:t xml:space="preserve"> </w:t>
      </w:r>
      <w:r w:rsidR="00D928CE"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440FA7AE-B5A8-47A3-87EB-205F90F6EF63&lt;/uuid&gt;&lt;priority&gt;20&lt;/priority&gt;&lt;publications&gt;&lt;publication&gt;&lt;uuid&gt;F152948D-3C49-4316-9D0F-49CC56D7ADD9&lt;/uuid&gt;&lt;volume&gt;40&lt;/volume&gt;&lt;doi&gt;10.1093/nar/gkr1202&lt;/doi&gt;&lt;startpage&gt;D48&lt;/startpage&gt;&lt;publication_date&gt;99201201001200000000220000&lt;/publication_date&gt;&lt;url&gt;http://eutils.ncbi.nlm.nih.gov/entrez/eutils/elink.fcgi?dbfrom=pubmed&amp;amp;id=22144687&amp;amp;retmode=ref&amp;amp;cmd=prlinks&lt;/url&gt;&lt;type&gt;400&lt;/type&gt;&lt;title&gt;GenBank.&lt;/title&gt;&lt;location&gt;200,8,38.9955243,-77.0965749&lt;/location&gt;&lt;institution&gt;National Center for Biotechnology Information, National Library of Medicine, National Institutes of Health, Building 38A, 8600 Rockville Pike, Bethesda, MD 20894, USA.&lt;/institution&gt;&lt;number&gt;Database issue&lt;/number&gt;&lt;subtype&gt;400&lt;/subtype&gt;&lt;endpage&gt;53&lt;/endpage&gt;&lt;bundle&gt;&lt;publication&gt;&lt;title&gt;Nucleic acids research&lt;/title&gt;&lt;type&gt;-100&lt;/type&gt;&lt;subtype&gt;-100&lt;/subtype&gt;&lt;uuid&gt;7064F6C4-1E3F-4C1C-8BD6-E1EE44E75C59&lt;/uuid&gt;&lt;/publication&gt;&lt;/bundle&gt;&lt;authors&gt;&lt;author&gt;&lt;firstName&gt;Dennis&lt;/firstName&gt;&lt;middleNames&gt;A&lt;/middleNames&gt;&lt;lastName&gt;Benson&lt;/lastName&gt;&lt;/author&gt;&lt;author&gt;&lt;firstName&gt;Ilene&lt;/firstName&gt;&lt;lastName&gt;Karsch-Mizrachi&lt;/lastName&gt;&lt;/author&gt;&lt;author&gt;&lt;firstName&gt;Karen&lt;/firstName&gt;&lt;lastName&gt;Clark&lt;/lastName&gt;&lt;/author&gt;&lt;author&gt;&lt;firstName&gt;David&lt;/firstName&gt;&lt;middleNames&gt;J&lt;/middleNames&gt;&lt;lastName&gt;Lipman&lt;/lastName&gt;&lt;/author&gt;&lt;author&gt;&lt;firstName&gt;James&lt;/firstName&gt;&lt;lastName&gt;Ostell&lt;/lastName&gt;&lt;/author&gt;&lt;author&gt;&lt;firstName&gt;Eric&lt;/firstName&gt;&lt;middleNames&gt;W&lt;/middleNames&gt;&lt;lastName&gt;Sayers&lt;/lastName&gt;&lt;/author&gt;&lt;/authors&gt;&lt;/publication&gt;&lt;/publications&gt;&lt;cites&gt;&lt;/cites&gt;&lt;/citation&gt;</w:instrText>
      </w:r>
      <w:r w:rsidR="00D928CE" w:rsidRPr="00FB6EA8">
        <w:rPr>
          <w:rFonts w:ascii="Times New Roman" w:hAnsi="Times New Roman" w:cs="Times New Roman"/>
        </w:rPr>
        <w:fldChar w:fldCharType="separate"/>
      </w:r>
      <w:r w:rsidR="008005D8" w:rsidRPr="00FB6EA8">
        <w:rPr>
          <w:rFonts w:ascii="Times New Roman" w:hAnsi="Times New Roman" w:cs="Times New Roman"/>
        </w:rPr>
        <w:t>[21]</w:t>
      </w:r>
      <w:r w:rsidR="00D928CE" w:rsidRPr="00FB6EA8">
        <w:rPr>
          <w:rFonts w:ascii="Times New Roman" w:hAnsi="Times New Roman" w:cs="Times New Roman"/>
        </w:rPr>
        <w:fldChar w:fldCharType="end"/>
      </w:r>
      <w:r w:rsidR="00EB1011" w:rsidRPr="00FB6EA8">
        <w:rPr>
          <w:rFonts w:ascii="Times New Roman" w:hAnsi="Times New Roman" w:cs="Times New Roman"/>
        </w:rPr>
        <w:t>, as of its r</w:t>
      </w:r>
      <w:r w:rsidR="00286842">
        <w:rPr>
          <w:rFonts w:ascii="Times New Roman" w:hAnsi="Times New Roman" w:cs="Times New Roman"/>
        </w:rPr>
        <w:t>elease 191</w:t>
      </w:r>
      <w:r w:rsidR="00EB1011" w:rsidRPr="00FB6EA8">
        <w:rPr>
          <w:rFonts w:ascii="Times New Roman" w:hAnsi="Times New Roman" w:cs="Times New Roman"/>
        </w:rPr>
        <w:t xml:space="preserve"> on </w:t>
      </w:r>
      <w:r w:rsidR="00286842">
        <w:rPr>
          <w:rFonts w:ascii="Times New Roman" w:hAnsi="Times New Roman" w:cs="Times New Roman"/>
        </w:rPr>
        <w:t>August</w:t>
      </w:r>
      <w:r w:rsidR="00EB1011" w:rsidRPr="00FB6EA8">
        <w:rPr>
          <w:rFonts w:ascii="Times New Roman" w:hAnsi="Times New Roman" w:cs="Times New Roman"/>
        </w:rPr>
        <w:t xml:space="preserve"> 15</w:t>
      </w:r>
      <w:r w:rsidR="00EB1011" w:rsidRPr="00FB6EA8">
        <w:rPr>
          <w:rFonts w:ascii="Times New Roman" w:hAnsi="Times New Roman" w:cs="Times New Roman"/>
          <w:vertAlign w:val="superscript"/>
        </w:rPr>
        <w:t>th</w:t>
      </w:r>
      <w:r w:rsidR="00EB1011" w:rsidRPr="00FB6EA8">
        <w:rPr>
          <w:rFonts w:ascii="Times New Roman" w:hAnsi="Times New Roman" w:cs="Times New Roman"/>
        </w:rPr>
        <w:t xml:space="preserve">, 2012, contains </w:t>
      </w:r>
      <w:r w:rsidR="00286842">
        <w:rPr>
          <w:rFonts w:ascii="Times New Roman" w:hAnsi="Times New Roman" w:cs="Times New Roman"/>
        </w:rPr>
        <w:t>156,424,033</w:t>
      </w:r>
      <w:r w:rsidR="00EB1011" w:rsidRPr="00FB6EA8">
        <w:rPr>
          <w:rFonts w:ascii="Times New Roman" w:hAnsi="Times New Roman" w:cs="Times New Roman"/>
        </w:rPr>
        <w:t xml:space="preserve"> distinct nucleic acid </w:t>
      </w:r>
      <w:r w:rsidR="0061091B">
        <w:rPr>
          <w:rFonts w:ascii="Times New Roman" w:hAnsi="Times New Roman" w:cs="Times New Roman"/>
        </w:rPr>
        <w:t xml:space="preserve">sequences </w:t>
      </w:r>
      <w:r w:rsidR="006155CB"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&lt;citation&gt;&lt;uuid&gt;CC0FA3D3-66E2-4110-83E1-FF188C87DD4B&lt;/uuid&gt;&lt;priority&gt;21&lt;/priority&gt;&lt;publications&gt;&lt;publication&gt;&lt;subtitle&gt;Distribution Release Notes&lt;/subtitle&gt;&lt;title&gt;NCBI-GenBank Flat File Release 189.0&lt;/title&gt;&lt;uuid&gt;4134B1C5-BB7B-4DDB-8D06-13303FF7C803&lt;/uuid&gt;&lt;subtype&gt;-300&lt;/subtype&gt;&lt;publisher&gt;National Center for Biotechnology Information, National Library of Medicine&lt;/publisher&gt;&lt;type&gt;-300&lt;/type&gt;&lt;url&gt;ftp://ftp.ncbi.nih.gov/genbank/gbrel.txt&lt;/url&gt;&lt;/publication&gt;&lt;/publications&gt;&lt;cites&gt;&lt;/cites&gt;&lt;/citation&gt;</w:instrText>
      </w:r>
      <w:r w:rsidR="006155CB" w:rsidRPr="00FB6EA8">
        <w:rPr>
          <w:rFonts w:ascii="Times New Roman" w:hAnsi="Times New Roman" w:cs="Times New Roman"/>
        </w:rPr>
        <w:fldChar w:fldCharType="separate"/>
      </w:r>
      <w:r w:rsidR="008005D8" w:rsidRPr="00FB6EA8">
        <w:rPr>
          <w:rFonts w:ascii="Times New Roman" w:hAnsi="Times New Roman" w:cs="Times New Roman"/>
        </w:rPr>
        <w:t>[22]</w:t>
      </w:r>
      <w:r w:rsidR="006155CB" w:rsidRPr="00FB6EA8">
        <w:rPr>
          <w:rFonts w:ascii="Times New Roman" w:hAnsi="Times New Roman" w:cs="Times New Roman"/>
        </w:rPr>
        <w:fldChar w:fldCharType="end"/>
      </w:r>
      <w:r w:rsidR="00EB1011" w:rsidRPr="00FB6EA8">
        <w:rPr>
          <w:rFonts w:ascii="Times New Roman" w:hAnsi="Times New Roman" w:cs="Times New Roman"/>
        </w:rPr>
        <w:t>.</w:t>
      </w:r>
      <w:r w:rsidR="00EF7152" w:rsidRPr="00FB6EA8">
        <w:rPr>
          <w:rFonts w:ascii="Times New Roman" w:hAnsi="Times New Roman" w:cs="Times New Roman"/>
        </w:rPr>
        <w:t xml:space="preserve"> </w:t>
      </w:r>
      <w:r w:rsidR="00D34C5E" w:rsidRPr="00FB6EA8">
        <w:rPr>
          <w:rFonts w:ascii="Times New Roman" w:hAnsi="Times New Roman" w:cs="Times New Roman"/>
        </w:rPr>
        <w:t>In complement to the data available from</w:t>
      </w:r>
      <w:r w:rsidR="00904746" w:rsidRPr="00FB6EA8">
        <w:rPr>
          <w:rFonts w:ascii="Times New Roman" w:hAnsi="Times New Roman" w:cs="Times New Roman"/>
        </w:rPr>
        <w:t xml:space="preserve"> NCBI, the</w:t>
      </w:r>
      <w:r w:rsidR="00EB1011" w:rsidRPr="00FB6EA8">
        <w:rPr>
          <w:rFonts w:ascii="Times New Roman" w:hAnsi="Times New Roman" w:cs="Times New Roman"/>
        </w:rPr>
        <w:t xml:space="preserve"> genome annotation database </w:t>
      </w:r>
      <w:proofErr w:type="spellStart"/>
      <w:r w:rsidR="00EB1011" w:rsidRPr="00FB6EA8">
        <w:rPr>
          <w:rFonts w:ascii="Times New Roman" w:hAnsi="Times New Roman" w:cs="Times New Roman"/>
        </w:rPr>
        <w:t>Ensembl</w:t>
      </w:r>
      <w:proofErr w:type="spellEnd"/>
      <w:r w:rsidR="00904746" w:rsidRPr="00FB6EA8">
        <w:rPr>
          <w:rFonts w:ascii="Times New Roman" w:hAnsi="Times New Roman" w:cs="Times New Roman"/>
        </w:rPr>
        <w:t xml:space="preserve"> (operated joint</w:t>
      </w:r>
      <w:r w:rsidR="00D34C5E" w:rsidRPr="00FB6EA8">
        <w:rPr>
          <w:rFonts w:ascii="Times New Roman" w:hAnsi="Times New Roman" w:cs="Times New Roman"/>
        </w:rPr>
        <w:t>ly</w:t>
      </w:r>
      <w:r w:rsidR="00904746" w:rsidRPr="00FB6EA8">
        <w:rPr>
          <w:rFonts w:ascii="Times New Roman" w:hAnsi="Times New Roman" w:cs="Times New Roman"/>
        </w:rPr>
        <w:t xml:space="preserve"> between EMBL-EBI and WTSI)</w:t>
      </w:r>
      <w:r w:rsidR="00EB1011" w:rsidRPr="00FB6EA8">
        <w:rPr>
          <w:rFonts w:ascii="Times New Roman" w:hAnsi="Times New Roman" w:cs="Times New Roman"/>
        </w:rPr>
        <w:t xml:space="preserve"> </w:t>
      </w:r>
      <w:r w:rsidR="005D2373" w:rsidRPr="00FB6EA8">
        <w:rPr>
          <w:rFonts w:ascii="Times New Roman" w:hAnsi="Times New Roman" w:cs="Times New Roman"/>
        </w:rPr>
        <w:t>enumerates</w:t>
      </w:r>
      <w:r w:rsidR="00F2343A" w:rsidRPr="00FB6EA8">
        <w:rPr>
          <w:rFonts w:ascii="Times New Roman" w:hAnsi="Times New Roman" w:cs="Times New Roman"/>
        </w:rPr>
        <w:t xml:space="preserve">, and makes publicly available, </w:t>
      </w:r>
      <w:r w:rsidR="00EB1011" w:rsidRPr="00FB6EA8">
        <w:rPr>
          <w:rFonts w:ascii="Times New Roman" w:hAnsi="Times New Roman" w:cs="Times New Roman"/>
        </w:rPr>
        <w:t>detailed reference and sequen</w:t>
      </w:r>
      <w:r w:rsidR="006155CB" w:rsidRPr="00FB6EA8">
        <w:rPr>
          <w:rFonts w:ascii="Times New Roman" w:hAnsi="Times New Roman" w:cs="Times New Roman"/>
        </w:rPr>
        <w:t xml:space="preserve">ce information for the complete genomes of 352 species </w:t>
      </w:r>
      <w:r w:rsidR="006155CB"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&lt;citation&gt;&lt;uuid&gt;83D34CC4-D454-4017-A73C-778FBD4BBD94&lt;/uuid&gt;&lt;priority&gt;22&lt;/priority&gt;&lt;publications&gt;&lt;publication&gt;&lt;publisher&gt;European Bioinformatics Institute&lt;/publisher&gt;&lt;url&gt;http://www.ensemblgenomes.org/info/species&lt;/url&gt;&lt;title&gt;Ensembl Genomes&lt;/title&gt;&lt;type&gt;-300&lt;/type&gt;&lt;subtype&gt;-300&lt;/subtype&gt;&lt;uuid&gt;A8D5796E-69D8-4365-9222-B2C157713DCE&lt;/uuid&gt;&lt;/publication&gt;&lt;/publications&gt;&lt;cites&gt;&lt;/cites&gt;&lt;/citation&gt;</w:instrText>
      </w:r>
      <w:r w:rsidR="006155CB" w:rsidRPr="00FB6EA8">
        <w:rPr>
          <w:rFonts w:ascii="Times New Roman" w:hAnsi="Times New Roman" w:cs="Times New Roman"/>
        </w:rPr>
        <w:fldChar w:fldCharType="separate"/>
      </w:r>
      <w:r w:rsidR="008005D8" w:rsidRPr="00FB6EA8">
        <w:rPr>
          <w:rFonts w:ascii="Times New Roman" w:hAnsi="Times New Roman" w:cs="Times New Roman"/>
        </w:rPr>
        <w:t>[23]</w:t>
      </w:r>
      <w:r w:rsidR="006155CB" w:rsidRPr="00FB6EA8">
        <w:rPr>
          <w:rFonts w:ascii="Times New Roman" w:hAnsi="Times New Roman" w:cs="Times New Roman"/>
        </w:rPr>
        <w:fldChar w:fldCharType="end"/>
      </w:r>
      <w:r w:rsidR="006155CB" w:rsidRPr="00FB6EA8">
        <w:rPr>
          <w:rFonts w:ascii="Times New Roman" w:hAnsi="Times New Roman" w:cs="Times New Roman"/>
        </w:rPr>
        <w:t>.</w:t>
      </w:r>
      <w:r w:rsidR="003679B7" w:rsidRPr="00FB6EA8">
        <w:rPr>
          <w:rFonts w:ascii="Times New Roman" w:hAnsi="Times New Roman" w:cs="Times New Roman"/>
        </w:rPr>
        <w:t xml:space="preserve"> </w:t>
      </w:r>
      <w:r w:rsidR="006155CB" w:rsidRPr="00FB6EA8">
        <w:rPr>
          <w:rFonts w:ascii="Times New Roman" w:hAnsi="Times New Roman" w:cs="Times New Roman"/>
        </w:rPr>
        <w:t xml:space="preserve">This wealth of data, while still primarily in the process of being curated and annotated, </w:t>
      </w:r>
      <w:r w:rsidR="00F2343A" w:rsidRPr="00FB6EA8">
        <w:rPr>
          <w:rFonts w:ascii="Times New Roman" w:hAnsi="Times New Roman" w:cs="Times New Roman"/>
        </w:rPr>
        <w:t xml:space="preserve">provides an unprecedented opportunity to </w:t>
      </w:r>
      <w:r w:rsidR="005D2373" w:rsidRPr="00FB6EA8">
        <w:rPr>
          <w:rFonts w:ascii="Times New Roman" w:hAnsi="Times New Roman" w:cs="Times New Roman"/>
        </w:rPr>
        <w:t xml:space="preserve">use </w:t>
      </w:r>
      <w:r w:rsidR="00F2343A" w:rsidRPr="00FB6EA8">
        <w:rPr>
          <w:rFonts w:ascii="Times New Roman" w:hAnsi="Times New Roman" w:cs="Times New Roman"/>
          <w:i/>
        </w:rPr>
        <w:t xml:space="preserve">in </w:t>
      </w:r>
      <w:proofErr w:type="spellStart"/>
      <w:r w:rsidR="00F2343A" w:rsidRPr="00FB6EA8">
        <w:rPr>
          <w:rFonts w:ascii="Times New Roman" w:hAnsi="Times New Roman" w:cs="Times New Roman"/>
          <w:i/>
        </w:rPr>
        <w:t>silico</w:t>
      </w:r>
      <w:proofErr w:type="spellEnd"/>
      <w:r w:rsidR="00F2343A" w:rsidRPr="00FB6EA8">
        <w:rPr>
          <w:rFonts w:ascii="Times New Roman" w:hAnsi="Times New Roman" w:cs="Times New Roman"/>
          <w:i/>
        </w:rPr>
        <w:t xml:space="preserve"> </w:t>
      </w:r>
      <w:r w:rsidR="00F2343A" w:rsidRPr="00FB6EA8">
        <w:rPr>
          <w:rFonts w:ascii="Times New Roman" w:hAnsi="Times New Roman" w:cs="Times New Roman"/>
        </w:rPr>
        <w:t xml:space="preserve">approaches to identify and study </w:t>
      </w:r>
      <w:r w:rsidR="005D2373" w:rsidRPr="00FB6EA8">
        <w:rPr>
          <w:rFonts w:ascii="Times New Roman" w:hAnsi="Times New Roman" w:cs="Times New Roman"/>
        </w:rPr>
        <w:t xml:space="preserve">evolutionary </w:t>
      </w:r>
      <w:r w:rsidR="00F2343A" w:rsidRPr="00FB6EA8">
        <w:rPr>
          <w:rFonts w:ascii="Times New Roman" w:hAnsi="Times New Roman" w:cs="Times New Roman"/>
        </w:rPr>
        <w:t>phenomena that span the Tree of Life</w:t>
      </w:r>
      <w:r w:rsidR="00E2727F" w:rsidRPr="00FB6EA8">
        <w:rPr>
          <w:rFonts w:ascii="Times New Roman" w:hAnsi="Times New Roman" w:cs="Times New Roman"/>
        </w:rPr>
        <w:t>.</w:t>
      </w:r>
      <w:r w:rsidR="003679B7" w:rsidRPr="00FB6EA8">
        <w:rPr>
          <w:rFonts w:ascii="Times New Roman" w:hAnsi="Times New Roman" w:cs="Times New Roman"/>
        </w:rPr>
        <w:t xml:space="preserve"> </w:t>
      </w:r>
    </w:p>
    <w:p w14:paraId="67F6FCE9" w14:textId="55377D1E" w:rsidR="0038751C" w:rsidRPr="00FB6EA8" w:rsidRDefault="00ED6BA1" w:rsidP="00913FDB">
      <w:pPr>
        <w:spacing w:line="480" w:lineRule="auto"/>
        <w:rPr>
          <w:rFonts w:ascii="Times New Roman" w:hAnsi="Times New Roman" w:cs="Times New Roman"/>
        </w:rPr>
      </w:pPr>
      <w:r w:rsidRPr="00FB6EA8">
        <w:rPr>
          <w:rFonts w:ascii="Times New Roman" w:hAnsi="Times New Roman" w:cs="Times New Roman"/>
        </w:rPr>
        <w:tab/>
      </w:r>
      <w:r w:rsidR="00D42480" w:rsidRPr="00FB6EA8">
        <w:rPr>
          <w:rFonts w:ascii="Times New Roman" w:hAnsi="Times New Roman" w:cs="Times New Roman"/>
          <w:i/>
        </w:rPr>
        <w:t xml:space="preserve">M. </w:t>
      </w:r>
      <w:proofErr w:type="spellStart"/>
      <w:proofErr w:type="gramStart"/>
      <w:r w:rsidR="00D42480" w:rsidRPr="00FB6EA8">
        <w:rPr>
          <w:rFonts w:ascii="Times New Roman" w:hAnsi="Times New Roman" w:cs="Times New Roman"/>
          <w:i/>
        </w:rPr>
        <w:t>musculus</w:t>
      </w:r>
      <w:proofErr w:type="spellEnd"/>
      <w:proofErr w:type="gramEnd"/>
      <w:r w:rsidRPr="00FB6EA8">
        <w:rPr>
          <w:rFonts w:ascii="Times New Roman" w:hAnsi="Times New Roman" w:cs="Times New Roman"/>
        </w:rPr>
        <w:t xml:space="preserve"> </w:t>
      </w:r>
      <w:r w:rsidR="007A6D69" w:rsidRPr="00FB6EA8">
        <w:rPr>
          <w:rFonts w:ascii="Times New Roman" w:hAnsi="Times New Roman" w:cs="Times New Roman"/>
        </w:rPr>
        <w:t xml:space="preserve">has </w:t>
      </w:r>
      <w:r w:rsidR="00091966" w:rsidRPr="00FB6EA8">
        <w:rPr>
          <w:rFonts w:ascii="Times New Roman" w:hAnsi="Times New Roman" w:cs="Times New Roman"/>
        </w:rPr>
        <w:t>a</w:t>
      </w:r>
      <w:r w:rsidRPr="00FB6EA8">
        <w:rPr>
          <w:rFonts w:ascii="Times New Roman" w:hAnsi="Times New Roman" w:cs="Times New Roman"/>
        </w:rPr>
        <w:t xml:space="preserve"> </w:t>
      </w:r>
      <w:r w:rsidR="00091966" w:rsidRPr="00FB6EA8">
        <w:rPr>
          <w:rFonts w:ascii="Times New Roman" w:hAnsi="Times New Roman" w:cs="Times New Roman"/>
        </w:rPr>
        <w:t xml:space="preserve">mammalian </w:t>
      </w:r>
      <w:r w:rsidRPr="00FB6EA8">
        <w:rPr>
          <w:rFonts w:ascii="Times New Roman" w:hAnsi="Times New Roman" w:cs="Times New Roman"/>
        </w:rPr>
        <w:t xml:space="preserve">genome </w:t>
      </w:r>
      <w:r w:rsidR="00091966" w:rsidRPr="00FB6EA8">
        <w:rPr>
          <w:rFonts w:ascii="Times New Roman" w:hAnsi="Times New Roman" w:cs="Times New Roman"/>
        </w:rPr>
        <w:t>that is comparable to</w:t>
      </w:r>
      <w:r w:rsidRPr="00FB6EA8">
        <w:rPr>
          <w:rFonts w:ascii="Times New Roman" w:hAnsi="Times New Roman" w:cs="Times New Roman"/>
        </w:rPr>
        <w:t xml:space="preserve"> human</w:t>
      </w:r>
      <w:r w:rsidR="00091966" w:rsidRPr="00FB6EA8">
        <w:rPr>
          <w:rFonts w:ascii="Times New Roman" w:hAnsi="Times New Roman" w:cs="Times New Roman"/>
        </w:rPr>
        <w:t>s</w:t>
      </w:r>
      <w:r w:rsidRPr="00FB6EA8">
        <w:rPr>
          <w:rFonts w:ascii="Times New Roman" w:hAnsi="Times New Roman" w:cs="Times New Roman"/>
        </w:rPr>
        <w:t xml:space="preserve"> </w:t>
      </w:r>
      <w:r w:rsidR="00EA1CC9"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EE9145FA-A1EE-42CB-8751-913E60F1E514&lt;/uuid&gt;&lt;priority&gt;23&lt;/priority&gt;&lt;publications&gt;&lt;publication&gt;&lt;publication_date&gt;99200211271200000000222000&lt;/publication_date&gt;&lt;startpage&gt;1&lt;/startpage&gt;&lt;title&gt;Initial sequencing and comparative analysis of the mouse genome&lt;/title&gt;&lt;uuid&gt;9A367ABB-6071-4F6D-980D-99C416C66741&lt;/uuid&gt;&lt;subtype&gt;400&lt;/subtype&gt;&lt;endpage&gt;43&lt;/endpage&gt;&lt;type&gt;400&lt;/type&gt;&lt;url&gt;http://www.nature.com/nature/journal/v420/n6915/pdf/nature01262.pdf&lt;/url&gt;&lt;authors&gt;&lt;author&gt;&lt;firstName&gt;Robert H.&lt;/firstName&gt;&lt;lastName&gt;Waterston&lt;/lastName&gt;&lt;/author&gt;&lt;author&gt;&lt;firstName&gt;Kerstin&lt;/firstName&gt;&lt;lastName&gt;Lindblad-Toh&lt;/lastName&gt;&lt;/author&gt;&lt;author&gt;&lt;firstName&gt;Ewan&lt;/firstName&gt;&lt;lastName&gt;Birney&lt;/lastName&gt;&lt;/author&gt;&lt;/authors&gt;&lt;/publication&gt;&lt;/publications&gt;&lt;cites&gt;&lt;/cites&gt;&lt;/citation&gt;</w:instrText>
      </w:r>
      <w:r w:rsidR="00EA1CC9" w:rsidRPr="00FB6EA8">
        <w:rPr>
          <w:rFonts w:ascii="Times New Roman" w:hAnsi="Times New Roman" w:cs="Times New Roman"/>
        </w:rPr>
        <w:fldChar w:fldCharType="separate"/>
      </w:r>
      <w:r w:rsidR="008005D8" w:rsidRPr="00FB6EA8">
        <w:rPr>
          <w:rFonts w:ascii="Times New Roman" w:hAnsi="Times New Roman" w:cs="Times New Roman"/>
        </w:rPr>
        <w:t>[24]</w:t>
      </w:r>
      <w:r w:rsidR="00EA1CC9" w:rsidRPr="00FB6EA8">
        <w:rPr>
          <w:rFonts w:ascii="Times New Roman" w:hAnsi="Times New Roman" w:cs="Times New Roman"/>
        </w:rPr>
        <w:fldChar w:fldCharType="end"/>
      </w:r>
      <w:r w:rsidRPr="00FB6EA8">
        <w:rPr>
          <w:rFonts w:ascii="Times New Roman" w:hAnsi="Times New Roman" w:cs="Times New Roman"/>
        </w:rPr>
        <w:t xml:space="preserve">, </w:t>
      </w:r>
      <w:r w:rsidR="007A6D69" w:rsidRPr="00FB6EA8">
        <w:rPr>
          <w:rFonts w:ascii="Times New Roman" w:hAnsi="Times New Roman" w:cs="Times New Roman"/>
        </w:rPr>
        <w:t xml:space="preserve">however there are several notable </w:t>
      </w:r>
      <w:r w:rsidR="00CB3515" w:rsidRPr="00FB6EA8">
        <w:rPr>
          <w:rFonts w:ascii="Times New Roman" w:hAnsi="Times New Roman" w:cs="Times New Roman"/>
        </w:rPr>
        <w:t xml:space="preserve">differences </w:t>
      </w:r>
      <w:r w:rsidR="007A6D69" w:rsidRPr="00FB6EA8">
        <w:rPr>
          <w:rFonts w:ascii="Times New Roman" w:hAnsi="Times New Roman" w:cs="Times New Roman"/>
        </w:rPr>
        <w:t xml:space="preserve">that pose </w:t>
      </w:r>
      <w:r w:rsidR="00CB3515" w:rsidRPr="00FB6EA8">
        <w:rPr>
          <w:rFonts w:ascii="Times New Roman" w:hAnsi="Times New Roman" w:cs="Times New Roman"/>
        </w:rPr>
        <w:t xml:space="preserve">potential </w:t>
      </w:r>
      <w:r w:rsidR="007A6D69" w:rsidRPr="00FB6EA8">
        <w:rPr>
          <w:rFonts w:ascii="Times New Roman" w:hAnsi="Times New Roman" w:cs="Times New Roman"/>
        </w:rPr>
        <w:t xml:space="preserve">limitations to research. </w:t>
      </w:r>
      <w:r w:rsidR="00091966" w:rsidRPr="00FB6EA8">
        <w:rPr>
          <w:rFonts w:ascii="Times New Roman" w:hAnsi="Times New Roman" w:cs="Times New Roman"/>
        </w:rPr>
        <w:t xml:space="preserve">For example, </w:t>
      </w:r>
      <w:r w:rsidRPr="00FB6EA8">
        <w:rPr>
          <w:rFonts w:ascii="Times New Roman" w:hAnsi="Times New Roman" w:cs="Times New Roman"/>
        </w:rPr>
        <w:t xml:space="preserve">size </w:t>
      </w:r>
      <w:r w:rsidR="00091966" w:rsidRPr="00FB6EA8">
        <w:rPr>
          <w:rFonts w:ascii="Times New Roman" w:hAnsi="Times New Roman" w:cs="Times New Roman"/>
        </w:rPr>
        <w:t xml:space="preserve">and life span differ greatly between </w:t>
      </w:r>
      <w:r w:rsidRPr="00FB6EA8">
        <w:rPr>
          <w:rFonts w:ascii="Times New Roman" w:hAnsi="Times New Roman" w:cs="Times New Roman"/>
        </w:rPr>
        <w:t>mice</w:t>
      </w:r>
      <w:r w:rsidR="00091966" w:rsidRPr="00FB6EA8">
        <w:rPr>
          <w:rFonts w:ascii="Times New Roman" w:hAnsi="Times New Roman" w:cs="Times New Roman"/>
        </w:rPr>
        <w:t xml:space="preserve"> and humans. </w:t>
      </w:r>
      <w:r w:rsidR="00F666F4" w:rsidRPr="00FB6EA8">
        <w:rPr>
          <w:rFonts w:ascii="Times New Roman" w:hAnsi="Times New Roman" w:cs="Times New Roman"/>
        </w:rPr>
        <w:t>Additionally</w:t>
      </w:r>
      <w:r w:rsidR="00912163" w:rsidRPr="00FB6EA8">
        <w:rPr>
          <w:rFonts w:ascii="Times New Roman" w:hAnsi="Times New Roman" w:cs="Times New Roman"/>
        </w:rPr>
        <w:t xml:space="preserve">, </w:t>
      </w:r>
      <w:r w:rsidR="00D42480" w:rsidRPr="00FB6EA8">
        <w:rPr>
          <w:rFonts w:ascii="Times New Roman" w:hAnsi="Times New Roman" w:cs="Times New Roman"/>
          <w:i/>
        </w:rPr>
        <w:t xml:space="preserve">M. </w:t>
      </w:r>
      <w:proofErr w:type="spellStart"/>
      <w:r w:rsidR="00D42480" w:rsidRPr="00FB6EA8">
        <w:rPr>
          <w:rFonts w:ascii="Times New Roman" w:hAnsi="Times New Roman" w:cs="Times New Roman"/>
          <w:i/>
        </w:rPr>
        <w:t>musculus</w:t>
      </w:r>
      <w:proofErr w:type="spellEnd"/>
      <w:r w:rsidR="00D42480" w:rsidRPr="00FB6EA8">
        <w:rPr>
          <w:rFonts w:ascii="Times New Roman" w:hAnsi="Times New Roman" w:cs="Times New Roman"/>
        </w:rPr>
        <w:t xml:space="preserve"> </w:t>
      </w:r>
      <w:r w:rsidRPr="00FB6EA8">
        <w:rPr>
          <w:rFonts w:ascii="Times New Roman" w:hAnsi="Times New Roman" w:cs="Times New Roman"/>
        </w:rPr>
        <w:t>metabolism and human meta</w:t>
      </w:r>
      <w:r w:rsidR="00611074" w:rsidRPr="00FB6EA8">
        <w:rPr>
          <w:rFonts w:ascii="Times New Roman" w:hAnsi="Times New Roman" w:cs="Times New Roman"/>
        </w:rPr>
        <w:t>bolism</w:t>
      </w:r>
      <w:r w:rsidR="00912163" w:rsidRPr="00FB6EA8">
        <w:rPr>
          <w:rFonts w:ascii="Times New Roman" w:hAnsi="Times New Roman" w:cs="Times New Roman"/>
        </w:rPr>
        <w:t xml:space="preserve"> </w:t>
      </w:r>
      <w:r w:rsidR="00CB3515" w:rsidRPr="00FB6EA8">
        <w:rPr>
          <w:rFonts w:ascii="Times New Roman" w:hAnsi="Times New Roman" w:cs="Times New Roman"/>
        </w:rPr>
        <w:t xml:space="preserve">differ </w:t>
      </w:r>
      <w:r w:rsidR="007A6D69" w:rsidRPr="00FB6EA8">
        <w:rPr>
          <w:rFonts w:ascii="Times New Roman" w:hAnsi="Times New Roman" w:cs="Times New Roman"/>
        </w:rPr>
        <w:t xml:space="preserve">significantly </w:t>
      </w:r>
      <w:r w:rsidR="00002D6E"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&lt;citation&gt;&lt;uuid&gt;DF056DD1-06EA-490D-8119-1B5860A13873&lt;/uuid&gt;&lt;priority&gt;24&lt;/priority&gt;&lt;publications&gt;&lt;publication&gt;&lt;uuid&gt;F9DBEB78-6A4B-49DB-A435-C65DD05F214D&lt;/uuid&gt;&lt;volume&gt;6 Spec No&lt;/volume&gt;&lt;doi&gt;10.1038/sj.embor.7400422&lt;/doi&gt;&lt;startpage&gt;S39&lt;/startpage&gt;&lt;publication_date&gt;99200507001200000000220000&lt;/publication_date&gt;&lt;url&gt;http://eutils.ncbi.nlm.nih.gov/entrez/eutils/elink.fcgi?dbfrom=pubmed&amp;amp;id=15995660&amp;amp;retmode=ref&amp;amp;cmd=prlinks&lt;/url&gt;&lt;type&gt;400&lt;/type&gt;&lt;title&gt;Of mice and men. When it comes to studying ageing and the means to slow it down, mice are not just small humans.&lt;/title&gt;&lt;location&gt;200,9,52.4446792,13.2737128&lt;/location&gt;&lt;institution&gt;Max Planck Institute for Molecular Genetics, Berlin, Germany. ldemetr@oeb.harvard.edu&lt;/institution&gt;&lt;subtype&gt;400&lt;/subtype&gt;&lt;endpage&gt;44&lt;/endpage&gt;&lt;bundle&gt;&lt;publication&gt;&lt;title&gt;EMBO reports&lt;/title&gt;&lt;type&gt;-100&lt;/type&gt;&lt;subtype&gt;-100&lt;/subtype&gt;&lt;uuid&gt;9AAA11B1-9484-45A1-A7FF-C3C59BEED31A&lt;/uuid&gt;&lt;/publication&gt;&lt;/bundle&gt;&lt;authors&gt;&lt;author&gt;&lt;firstName&gt;Lloyd&lt;/firstName&gt;&lt;lastName&gt;Demetrius&lt;/lastName&gt;&lt;/author&gt;&lt;/authors&gt;&lt;/publication&gt;&lt;/publications&gt;&lt;cites&gt;&lt;/cites&gt;&lt;/citation&gt;</w:instrText>
      </w:r>
      <w:r w:rsidR="00002D6E" w:rsidRPr="00FB6EA8">
        <w:rPr>
          <w:rFonts w:ascii="Times New Roman" w:hAnsi="Times New Roman" w:cs="Times New Roman"/>
        </w:rPr>
        <w:fldChar w:fldCharType="separate"/>
      </w:r>
      <w:r w:rsidR="008005D8" w:rsidRPr="00FB6EA8">
        <w:rPr>
          <w:rFonts w:ascii="Times New Roman" w:hAnsi="Times New Roman" w:cs="Times New Roman"/>
        </w:rPr>
        <w:t>[25]</w:t>
      </w:r>
      <w:r w:rsidR="00002D6E" w:rsidRPr="00FB6EA8">
        <w:rPr>
          <w:rFonts w:ascii="Times New Roman" w:hAnsi="Times New Roman" w:cs="Times New Roman"/>
        </w:rPr>
        <w:fldChar w:fldCharType="end"/>
      </w:r>
      <w:r w:rsidRPr="00FB6EA8">
        <w:rPr>
          <w:rFonts w:ascii="Times New Roman" w:hAnsi="Times New Roman" w:cs="Times New Roman"/>
        </w:rPr>
        <w:t>.</w:t>
      </w:r>
      <w:r w:rsidR="003679B7" w:rsidRPr="00FB6EA8">
        <w:rPr>
          <w:rFonts w:ascii="Times New Roman" w:hAnsi="Times New Roman" w:cs="Times New Roman"/>
        </w:rPr>
        <w:t xml:space="preserve"> </w:t>
      </w:r>
      <w:r w:rsidR="00D42480" w:rsidRPr="00FB6EA8">
        <w:rPr>
          <w:rFonts w:ascii="Times New Roman" w:hAnsi="Times New Roman" w:cs="Times New Roman"/>
          <w:i/>
        </w:rPr>
        <w:t xml:space="preserve">M. </w:t>
      </w:r>
      <w:proofErr w:type="spellStart"/>
      <w:proofErr w:type="gramStart"/>
      <w:r w:rsidR="00D42480" w:rsidRPr="00FB6EA8">
        <w:rPr>
          <w:rFonts w:ascii="Times New Roman" w:hAnsi="Times New Roman" w:cs="Times New Roman"/>
          <w:i/>
        </w:rPr>
        <w:t>musculus</w:t>
      </w:r>
      <w:proofErr w:type="spellEnd"/>
      <w:proofErr w:type="gramEnd"/>
      <w:r w:rsidR="00D42480" w:rsidRPr="00FB6EA8">
        <w:rPr>
          <w:rFonts w:ascii="Times New Roman" w:hAnsi="Times New Roman" w:cs="Times New Roman"/>
        </w:rPr>
        <w:t xml:space="preserve"> has</w:t>
      </w:r>
      <w:r w:rsidR="006540B9" w:rsidRPr="00FB6EA8">
        <w:rPr>
          <w:rFonts w:ascii="Times New Roman" w:hAnsi="Times New Roman" w:cs="Times New Roman"/>
        </w:rPr>
        <w:t xml:space="preserve"> </w:t>
      </w:r>
      <w:r w:rsidR="00F666F4" w:rsidRPr="00FB6EA8">
        <w:rPr>
          <w:rFonts w:ascii="Times New Roman" w:hAnsi="Times New Roman" w:cs="Times New Roman"/>
        </w:rPr>
        <w:t xml:space="preserve">also </w:t>
      </w:r>
      <w:r w:rsidR="006540B9" w:rsidRPr="00FB6EA8">
        <w:rPr>
          <w:rFonts w:ascii="Times New Roman" w:hAnsi="Times New Roman" w:cs="Times New Roman"/>
        </w:rPr>
        <w:t xml:space="preserve">been </w:t>
      </w:r>
      <w:r w:rsidR="00F666F4" w:rsidRPr="00FB6EA8">
        <w:rPr>
          <w:rFonts w:ascii="Times New Roman" w:hAnsi="Times New Roman" w:cs="Times New Roman"/>
        </w:rPr>
        <w:t>evolved</w:t>
      </w:r>
      <w:r w:rsidR="006540B9" w:rsidRPr="00FB6EA8">
        <w:rPr>
          <w:rFonts w:ascii="Times New Roman" w:hAnsi="Times New Roman" w:cs="Times New Roman"/>
        </w:rPr>
        <w:t xml:space="preserve"> to reproduce at a high rate over a short lifespan, while humans </w:t>
      </w:r>
      <w:r w:rsidR="007A6D69" w:rsidRPr="00FB6EA8">
        <w:rPr>
          <w:rFonts w:ascii="Times New Roman" w:hAnsi="Times New Roman" w:cs="Times New Roman"/>
        </w:rPr>
        <w:t xml:space="preserve">reproduce </w:t>
      </w:r>
      <w:r w:rsidR="00F666F4" w:rsidRPr="00FB6EA8">
        <w:rPr>
          <w:rFonts w:ascii="Times New Roman" w:hAnsi="Times New Roman" w:cs="Times New Roman"/>
        </w:rPr>
        <w:t xml:space="preserve">less frequently </w:t>
      </w:r>
      <w:r w:rsidR="007A6D69" w:rsidRPr="00FB6EA8">
        <w:rPr>
          <w:rFonts w:ascii="Times New Roman" w:hAnsi="Times New Roman" w:cs="Times New Roman"/>
        </w:rPr>
        <w:t>over a long</w:t>
      </w:r>
      <w:r w:rsidR="00F666F4" w:rsidRPr="00FB6EA8">
        <w:rPr>
          <w:rFonts w:ascii="Times New Roman" w:hAnsi="Times New Roman" w:cs="Times New Roman"/>
        </w:rPr>
        <w:t>er</w:t>
      </w:r>
      <w:r w:rsidR="007A6D69" w:rsidRPr="00FB6EA8">
        <w:rPr>
          <w:rFonts w:ascii="Times New Roman" w:hAnsi="Times New Roman" w:cs="Times New Roman"/>
        </w:rPr>
        <w:t xml:space="preserve"> lifespan</w:t>
      </w:r>
      <w:r w:rsidR="006540B9" w:rsidRPr="00FB6EA8">
        <w:rPr>
          <w:rFonts w:ascii="Times New Roman" w:hAnsi="Times New Roman" w:cs="Times New Roman"/>
        </w:rPr>
        <w:t>.</w:t>
      </w:r>
      <w:r w:rsidR="003679B7" w:rsidRPr="00FB6EA8">
        <w:rPr>
          <w:rFonts w:ascii="Times New Roman" w:hAnsi="Times New Roman" w:cs="Times New Roman"/>
        </w:rPr>
        <w:t xml:space="preserve"> </w:t>
      </w:r>
      <w:r w:rsidR="00F666F4" w:rsidRPr="00FB6EA8">
        <w:rPr>
          <w:rFonts w:ascii="Times New Roman" w:hAnsi="Times New Roman" w:cs="Times New Roman"/>
        </w:rPr>
        <w:t>Finally</w:t>
      </w:r>
      <w:r w:rsidR="00912163" w:rsidRPr="00FB6EA8">
        <w:rPr>
          <w:rFonts w:ascii="Times New Roman" w:hAnsi="Times New Roman" w:cs="Times New Roman"/>
        </w:rPr>
        <w:t>,</w:t>
      </w:r>
      <w:r w:rsidR="00611074" w:rsidRPr="00FB6EA8">
        <w:rPr>
          <w:rFonts w:ascii="Times New Roman" w:hAnsi="Times New Roman" w:cs="Times New Roman"/>
        </w:rPr>
        <w:t xml:space="preserve"> </w:t>
      </w:r>
      <w:r w:rsidR="00754224" w:rsidRPr="00FB6EA8">
        <w:rPr>
          <w:rFonts w:ascii="Times New Roman" w:hAnsi="Times New Roman" w:cs="Times New Roman"/>
        </w:rPr>
        <w:t xml:space="preserve">the difference between the </w:t>
      </w:r>
      <w:r w:rsidR="00D42480" w:rsidRPr="00FB6EA8">
        <w:rPr>
          <w:rFonts w:ascii="Times New Roman" w:hAnsi="Times New Roman" w:cs="Times New Roman"/>
          <w:i/>
        </w:rPr>
        <w:t xml:space="preserve">M. </w:t>
      </w:r>
      <w:proofErr w:type="spellStart"/>
      <w:r w:rsidR="00D42480" w:rsidRPr="00FB6EA8">
        <w:rPr>
          <w:rFonts w:ascii="Times New Roman" w:hAnsi="Times New Roman" w:cs="Times New Roman"/>
          <w:i/>
        </w:rPr>
        <w:t>musculus</w:t>
      </w:r>
      <w:proofErr w:type="spellEnd"/>
      <w:r w:rsidR="00D42480" w:rsidRPr="00FB6EA8">
        <w:rPr>
          <w:rFonts w:ascii="Times New Roman" w:hAnsi="Times New Roman" w:cs="Times New Roman"/>
        </w:rPr>
        <w:t xml:space="preserve"> </w:t>
      </w:r>
      <w:r w:rsidR="00F666F4" w:rsidRPr="00FB6EA8">
        <w:rPr>
          <w:rFonts w:ascii="Times New Roman" w:hAnsi="Times New Roman" w:cs="Times New Roman"/>
        </w:rPr>
        <w:t xml:space="preserve">and human </w:t>
      </w:r>
      <w:r w:rsidR="00754224" w:rsidRPr="00FB6EA8">
        <w:rPr>
          <w:rFonts w:ascii="Times New Roman" w:hAnsi="Times New Roman" w:cs="Times New Roman"/>
        </w:rPr>
        <w:t xml:space="preserve">immune system </w:t>
      </w:r>
      <w:r w:rsidR="00F666F4" w:rsidRPr="00FB6EA8">
        <w:rPr>
          <w:rFonts w:ascii="Times New Roman" w:hAnsi="Times New Roman" w:cs="Times New Roman"/>
        </w:rPr>
        <w:t>necessitated the need to develop</w:t>
      </w:r>
      <w:r w:rsidR="00754224" w:rsidRPr="00FB6EA8">
        <w:rPr>
          <w:rFonts w:ascii="Times New Roman" w:hAnsi="Times New Roman" w:cs="Times New Roman"/>
        </w:rPr>
        <w:t xml:space="preserve"> transgenic </w:t>
      </w:r>
      <w:r w:rsidR="00D42480" w:rsidRPr="00FB6EA8">
        <w:rPr>
          <w:rFonts w:ascii="Times New Roman" w:hAnsi="Times New Roman" w:cs="Times New Roman"/>
          <w:i/>
        </w:rPr>
        <w:t xml:space="preserve">M. </w:t>
      </w:r>
      <w:proofErr w:type="spellStart"/>
      <w:r w:rsidR="00D42480" w:rsidRPr="00FB6EA8">
        <w:rPr>
          <w:rFonts w:ascii="Times New Roman" w:hAnsi="Times New Roman" w:cs="Times New Roman"/>
          <w:i/>
        </w:rPr>
        <w:lastRenderedPageBreak/>
        <w:t>musculus</w:t>
      </w:r>
      <w:proofErr w:type="spellEnd"/>
      <w:r w:rsidR="00D42480" w:rsidRPr="00FB6EA8">
        <w:rPr>
          <w:rFonts w:ascii="Times New Roman" w:hAnsi="Times New Roman" w:cs="Times New Roman"/>
        </w:rPr>
        <w:t xml:space="preserve"> strains</w:t>
      </w:r>
      <w:del w:id="69" w:author="Neil Sarkar" w:date="2012-09-19T21:45:00Z">
        <w:r w:rsidR="00754224" w:rsidRPr="00FB6EA8" w:rsidDel="00D97ED5">
          <w:rPr>
            <w:rFonts w:ascii="Times New Roman" w:hAnsi="Times New Roman" w:cs="Times New Roman"/>
          </w:rPr>
          <w:delText xml:space="preserve"> </w:delText>
        </w:r>
      </w:del>
      <w:r w:rsidR="00754224" w:rsidRPr="00FB6EA8">
        <w:rPr>
          <w:rFonts w:ascii="Times New Roman" w:hAnsi="Times New Roman" w:cs="Times New Roman"/>
        </w:rPr>
        <w:t xml:space="preserve"> to allow for limited </w:t>
      </w:r>
      <w:r w:rsidR="005302BD" w:rsidRPr="00FB6EA8">
        <w:rPr>
          <w:rFonts w:ascii="Times New Roman" w:hAnsi="Times New Roman" w:cs="Times New Roman"/>
        </w:rPr>
        <w:t xml:space="preserve">generation of </w:t>
      </w:r>
      <w:r w:rsidR="00754224" w:rsidRPr="00FB6EA8">
        <w:rPr>
          <w:rFonts w:ascii="Times New Roman" w:hAnsi="Times New Roman" w:cs="Times New Roman"/>
        </w:rPr>
        <w:t>useful immunologic data for clinical application to human</w:t>
      </w:r>
      <w:r w:rsidR="005302BD" w:rsidRPr="00FB6EA8">
        <w:rPr>
          <w:rFonts w:ascii="Times New Roman" w:hAnsi="Times New Roman" w:cs="Times New Roman"/>
        </w:rPr>
        <w:t xml:space="preserve"> health</w:t>
      </w:r>
      <w:r w:rsidR="00611074" w:rsidRPr="00FB6EA8">
        <w:rPr>
          <w:rFonts w:ascii="Times New Roman" w:hAnsi="Times New Roman" w:cs="Times New Roman"/>
        </w:rPr>
        <w:t xml:space="preserve"> </w:t>
      </w:r>
      <w:r w:rsidR="00AD2F1A"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A7183282-D351-4B9B-955A-BE9763677218&lt;/uuid&gt;&lt;priority&gt;25&lt;/priority&gt;&lt;publications&gt;&lt;publication&gt;&lt;uuid&gt;D12CABAB-4F93-45E7-AB5A-DC7A076F778B&lt;/uuid&gt;&lt;volume&gt;101&lt;/volume&gt;&lt;doi&gt;10.1172/JCI2860&lt;/doi&gt;&lt;startpage&gt;921&lt;/startpage&gt;&lt;publication_date&gt;99199803011200000000222000&lt;/publication_date&gt;&lt;url&gt;http://eutils.ncbi.nlm.nih.gov/entrez/eutils/elink.fcgi?dbfrom=pubmed&amp;amp;id=9486959&amp;amp;retmode=ref&amp;amp;cmd=prlinks&lt;/url&gt;&lt;type&gt;400&lt;/type&gt;&lt;title&gt;HLA transgenic mice as humanized mouse models of disease and immunity.&lt;/title&gt;&lt;location&gt;200,9,44.0221363,-92.4666658&lt;/location&gt;&lt;institution&gt;Department of Immunology, Mayo Clinic, Rochester, Minnesota 55905, USA.&lt;/institution&gt;&lt;number&gt;5&lt;/number&gt;&lt;subtype&gt;400&lt;/subtype&gt;&lt;endpage&gt;926&lt;/endpage&gt;&lt;bundle&gt;&lt;publication&gt;&lt;title&gt;The Journal of clinical investigation&lt;/title&gt;&lt;type&gt;-100&lt;/type&gt;&lt;subtype&gt;-100&lt;/subtype&gt;&lt;uuid&gt;240D3417-20FF-4417-90E1-EBC9D5E5795C&lt;/uuid&gt;&lt;/publication&gt;&lt;/bundle&gt;&lt;authors&gt;&lt;author&gt;&lt;firstName&gt;V&lt;/firstName&gt;&lt;lastName&gt;Taneja&lt;/lastName&gt;&lt;/author&gt;&lt;author&gt;&lt;firstName&gt;C&lt;/firstName&gt;&lt;middleNames&gt;S&lt;/middleNames&gt;&lt;lastName&gt;David&lt;/lastName&gt;&lt;/author&gt;&lt;/authors&gt;&lt;/publication&gt;&lt;publication&gt;&lt;uuid&gt;BBABEE7B-10BA-48E2-97DD-3A050A346894&lt;/uuid&gt;&lt;volume&gt;5&lt;/volume&gt;&lt;accepted_date&gt;99200906171200000000222000&lt;/accepted_date&gt;&lt;doi&gt;10.1186/1745-7580-5-3&lt;/doi&gt;&lt;startpage&gt;3&lt;/startpage&gt;&lt;publication_date&gt;99200900001200000000200000&lt;/publication_date&gt;&lt;url&gt;http://eutils.ncbi.nlm.nih.gov/entrez/eutils/elink.fcgi?dbfrom=pubmed&amp;amp;id=19534819&amp;amp;retmode=ref&amp;amp;cmd=prlinks&lt;/url&gt;&lt;type&gt;400&lt;/type&gt;&lt;title&gt;Of mice and humans: how good are HLA transgenic mice as a model of human immune responses?&lt;/title&gt;&lt;location&gt;200,8,32.8773732,-117.2201385&lt;/location&gt;&lt;submission_date&gt;99200904101200000000222000&lt;/submission_date&gt;&lt;institution&gt;Division of Vaccine Discovery, La Jolla Institute for Allergy and Immunology, 9420 Athena Circle, La Jolla, CA 92037, USA. maya@liai.org&lt;/institution&gt;&lt;subtype&gt;400&lt;/subtype&gt;&lt;bundle&gt;&lt;publication&gt;&lt;title&gt;Immunome research&lt;/title&gt;&lt;type&gt;-100&lt;/type&gt;&lt;subtype&gt;-100&lt;/subtype&gt;&lt;uuid&gt;23961B42-DBDF-4803-843A-88BE227C69DF&lt;/uuid&gt;&lt;/publication&gt;&lt;/bundle&gt;&lt;authors&gt;&lt;author&gt;&lt;firstName&gt;Maya&lt;/firstName&gt;&lt;middleNames&gt;F&lt;/middleNames&gt;&lt;lastName&gt;Kotturi&lt;/lastName&gt;&lt;/author&gt;&lt;author&gt;&lt;firstName&gt;Erika&lt;/firstName&gt;&lt;lastName&gt;Assarsson&lt;/lastName&gt;&lt;/author&gt;&lt;author&gt;&lt;firstName&gt;Bjoern&lt;/firstName&gt;&lt;lastName&gt;Peters&lt;/lastName&gt;&lt;/author&gt;&lt;author&gt;&lt;firstName&gt;Howard&lt;/firstName&gt;&lt;lastName&gt;Grey&lt;/lastName&gt;&lt;/author&gt;&lt;author&gt;&lt;firstName&gt;Carla&lt;/firstName&gt;&lt;lastName&gt;Oseroff&lt;/lastName&gt;&lt;/author&gt;&lt;author&gt;&lt;firstName&gt;Valerie&lt;/firstName&gt;&lt;lastName&gt;Pasquetto&lt;/lastName&gt;&lt;/author&gt;&lt;author&gt;&lt;firstName&gt;Alessandro&lt;/firstName&gt;&lt;lastName&gt;Sette&lt;/lastName&gt;&lt;/author&gt;&lt;/authors&gt;&lt;/publication&gt;&lt;/publications&gt;&lt;cites&gt;&lt;/cites&gt;&lt;/citation&gt;</w:instrText>
      </w:r>
      <w:r w:rsidR="00AD2F1A" w:rsidRPr="00FB6EA8">
        <w:rPr>
          <w:rFonts w:ascii="Times New Roman" w:hAnsi="Times New Roman" w:cs="Times New Roman"/>
        </w:rPr>
        <w:fldChar w:fldCharType="separate"/>
      </w:r>
      <w:r w:rsidR="008005D8" w:rsidRPr="00FB6EA8">
        <w:rPr>
          <w:rFonts w:ascii="Times New Roman" w:hAnsi="Times New Roman" w:cs="Times New Roman"/>
        </w:rPr>
        <w:t>[26,27]</w:t>
      </w:r>
      <w:r w:rsidR="00AD2F1A" w:rsidRPr="00FB6EA8">
        <w:rPr>
          <w:rFonts w:ascii="Times New Roman" w:hAnsi="Times New Roman" w:cs="Times New Roman"/>
        </w:rPr>
        <w:fldChar w:fldCharType="end"/>
      </w:r>
      <w:r w:rsidR="00754224" w:rsidRPr="00FB6EA8">
        <w:rPr>
          <w:rFonts w:ascii="Times New Roman" w:hAnsi="Times New Roman" w:cs="Times New Roman"/>
        </w:rPr>
        <w:t>.</w:t>
      </w:r>
    </w:p>
    <w:p w14:paraId="2F508338" w14:textId="5FABC674" w:rsidR="006540B9" w:rsidRPr="00FB6EA8" w:rsidRDefault="006540B9" w:rsidP="00913FDB">
      <w:pPr>
        <w:spacing w:line="480" w:lineRule="auto"/>
        <w:rPr>
          <w:rFonts w:ascii="Times New Roman" w:hAnsi="Times New Roman" w:cs="Times New Roman"/>
        </w:rPr>
      </w:pPr>
      <w:r w:rsidRPr="00FB6EA8">
        <w:rPr>
          <w:rFonts w:ascii="Times New Roman" w:hAnsi="Times New Roman" w:cs="Times New Roman"/>
        </w:rPr>
        <w:tab/>
      </w:r>
      <w:r w:rsidR="005302BD" w:rsidRPr="00FB6EA8">
        <w:rPr>
          <w:rFonts w:ascii="Times New Roman" w:hAnsi="Times New Roman" w:cs="Times New Roman"/>
        </w:rPr>
        <w:t xml:space="preserve">The </w:t>
      </w:r>
      <w:r w:rsidR="00CB6FFB" w:rsidRPr="00FB6EA8">
        <w:rPr>
          <w:rFonts w:ascii="Times New Roman" w:hAnsi="Times New Roman" w:cs="Times New Roman"/>
        </w:rPr>
        <w:t xml:space="preserve">majority of </w:t>
      </w:r>
      <w:r w:rsidRPr="00FB6EA8">
        <w:rPr>
          <w:rFonts w:ascii="Times New Roman" w:hAnsi="Times New Roman" w:cs="Times New Roman"/>
        </w:rPr>
        <w:t xml:space="preserve">model </w:t>
      </w:r>
      <w:r w:rsidR="005302BD" w:rsidRPr="00FB6EA8">
        <w:rPr>
          <w:rFonts w:ascii="Times New Roman" w:hAnsi="Times New Roman" w:cs="Times New Roman"/>
        </w:rPr>
        <w:t xml:space="preserve">species </w:t>
      </w:r>
      <w:r w:rsidR="0016273B" w:rsidRPr="00FB6EA8">
        <w:rPr>
          <w:rFonts w:ascii="Times New Roman" w:hAnsi="Times New Roman" w:cs="Times New Roman"/>
        </w:rPr>
        <w:t xml:space="preserve">used </w:t>
      </w:r>
      <w:r w:rsidRPr="00FB6EA8">
        <w:rPr>
          <w:rFonts w:ascii="Times New Roman" w:hAnsi="Times New Roman" w:cs="Times New Roman"/>
        </w:rPr>
        <w:t xml:space="preserve">in biomedical research </w:t>
      </w:r>
      <w:r w:rsidR="0016273B" w:rsidRPr="00FB6EA8">
        <w:rPr>
          <w:rFonts w:ascii="Times New Roman" w:hAnsi="Times New Roman" w:cs="Times New Roman"/>
        </w:rPr>
        <w:t xml:space="preserve">have been chosen </w:t>
      </w:r>
      <w:r w:rsidR="00CB6FFB" w:rsidRPr="00FB6EA8">
        <w:rPr>
          <w:rFonts w:ascii="Times New Roman" w:hAnsi="Times New Roman" w:cs="Times New Roman"/>
        </w:rPr>
        <w:t>using</w:t>
      </w:r>
      <w:r w:rsidRPr="00FB6EA8">
        <w:rPr>
          <w:rFonts w:ascii="Times New Roman" w:hAnsi="Times New Roman" w:cs="Times New Roman"/>
        </w:rPr>
        <w:t xml:space="preserve"> criteria </w:t>
      </w:r>
      <w:r w:rsidR="0016273B" w:rsidRPr="00FB6EA8">
        <w:rPr>
          <w:rFonts w:ascii="Times New Roman" w:hAnsi="Times New Roman" w:cs="Times New Roman"/>
        </w:rPr>
        <w:t>that were suitable before the genomic data deluge</w:t>
      </w:r>
      <w:r w:rsidRPr="00FB6EA8">
        <w:rPr>
          <w:rFonts w:ascii="Times New Roman" w:hAnsi="Times New Roman" w:cs="Times New Roman"/>
        </w:rPr>
        <w:t>.</w:t>
      </w:r>
      <w:r w:rsidR="003679B7" w:rsidRPr="00FB6EA8">
        <w:rPr>
          <w:rFonts w:ascii="Times New Roman" w:hAnsi="Times New Roman" w:cs="Times New Roman"/>
        </w:rPr>
        <w:t xml:space="preserve"> </w:t>
      </w:r>
      <w:r w:rsidR="0016273B" w:rsidRPr="00FB6EA8">
        <w:rPr>
          <w:rFonts w:ascii="Times New Roman" w:hAnsi="Times New Roman" w:cs="Times New Roman"/>
        </w:rPr>
        <w:t xml:space="preserve">Thus, while </w:t>
      </w:r>
      <w:r w:rsidRPr="00FB6EA8">
        <w:rPr>
          <w:rFonts w:ascii="Times New Roman" w:hAnsi="Times New Roman" w:cs="Times New Roman"/>
        </w:rPr>
        <w:t xml:space="preserve">research methods and understanding of </w:t>
      </w:r>
      <w:r w:rsidR="00CD7869" w:rsidRPr="00FB6EA8">
        <w:rPr>
          <w:rFonts w:ascii="Times New Roman" w:hAnsi="Times New Roman" w:cs="Times New Roman"/>
        </w:rPr>
        <w:t>biological processes</w:t>
      </w:r>
      <w:r w:rsidRPr="00FB6EA8">
        <w:rPr>
          <w:rFonts w:ascii="Times New Roman" w:hAnsi="Times New Roman" w:cs="Times New Roman"/>
        </w:rPr>
        <w:t xml:space="preserve"> have evolved dramatically over the past few decades</w:t>
      </w:r>
      <w:r w:rsidR="0016273B" w:rsidRPr="00FB6EA8">
        <w:rPr>
          <w:rFonts w:ascii="Times New Roman" w:hAnsi="Times New Roman" w:cs="Times New Roman"/>
        </w:rPr>
        <w:t xml:space="preserve"> based on available model species</w:t>
      </w:r>
      <w:r w:rsidRPr="00FB6EA8">
        <w:rPr>
          <w:rFonts w:ascii="Times New Roman" w:hAnsi="Times New Roman" w:cs="Times New Roman"/>
        </w:rPr>
        <w:t>, the</w:t>
      </w:r>
      <w:r w:rsidR="0016273B" w:rsidRPr="00FB6EA8">
        <w:rPr>
          <w:rFonts w:ascii="Times New Roman" w:hAnsi="Times New Roman" w:cs="Times New Roman"/>
        </w:rPr>
        <w:t>re may be a</w:t>
      </w:r>
      <w:r w:rsidR="00CD7869" w:rsidRPr="00FB6EA8">
        <w:rPr>
          <w:rFonts w:ascii="Times New Roman" w:hAnsi="Times New Roman" w:cs="Times New Roman"/>
        </w:rPr>
        <w:t>n</w:t>
      </w:r>
      <w:r w:rsidR="0016273B" w:rsidRPr="00FB6EA8">
        <w:rPr>
          <w:rFonts w:ascii="Times New Roman" w:hAnsi="Times New Roman" w:cs="Times New Roman"/>
        </w:rPr>
        <w:t xml:space="preserve"> opportunity to advance model organism</w:t>
      </w:r>
      <w:r w:rsidR="00BC7134" w:rsidRPr="00FB6EA8">
        <w:rPr>
          <w:rFonts w:ascii="Times New Roman" w:hAnsi="Times New Roman" w:cs="Times New Roman"/>
        </w:rPr>
        <w:t>-</w:t>
      </w:r>
      <w:r w:rsidR="0016273B" w:rsidRPr="00FB6EA8">
        <w:rPr>
          <w:rFonts w:ascii="Times New Roman" w:hAnsi="Times New Roman" w:cs="Times New Roman"/>
        </w:rPr>
        <w:t xml:space="preserve">based studies that better leverage </w:t>
      </w:r>
      <w:r w:rsidR="005302BD" w:rsidRPr="00FB6EA8">
        <w:rPr>
          <w:rFonts w:ascii="Times New Roman" w:hAnsi="Times New Roman" w:cs="Times New Roman"/>
        </w:rPr>
        <w:t xml:space="preserve">the </w:t>
      </w:r>
      <w:r w:rsidR="0016273B" w:rsidRPr="00FB6EA8">
        <w:rPr>
          <w:rFonts w:ascii="Times New Roman" w:hAnsi="Times New Roman" w:cs="Times New Roman"/>
        </w:rPr>
        <w:t>available data</w:t>
      </w:r>
      <w:r w:rsidRPr="00FB6EA8">
        <w:rPr>
          <w:rFonts w:ascii="Times New Roman" w:hAnsi="Times New Roman" w:cs="Times New Roman"/>
        </w:rPr>
        <w:t>.</w:t>
      </w:r>
      <w:r w:rsidR="003679B7" w:rsidRPr="00FB6EA8">
        <w:rPr>
          <w:rFonts w:ascii="Times New Roman" w:hAnsi="Times New Roman" w:cs="Times New Roman"/>
        </w:rPr>
        <w:t xml:space="preserve"> </w:t>
      </w:r>
      <w:r w:rsidR="0016273B" w:rsidRPr="00FB6EA8">
        <w:rPr>
          <w:rFonts w:ascii="Times New Roman" w:hAnsi="Times New Roman" w:cs="Times New Roman"/>
        </w:rPr>
        <w:t xml:space="preserve">To this end, the continued growth in genomic data across a wide spectrum of </w:t>
      </w:r>
      <w:r w:rsidR="00BC7134" w:rsidRPr="00FB6EA8">
        <w:rPr>
          <w:rFonts w:ascii="Times New Roman" w:hAnsi="Times New Roman" w:cs="Times New Roman"/>
        </w:rPr>
        <w:t xml:space="preserve">species </w:t>
      </w:r>
      <w:r w:rsidR="0016273B" w:rsidRPr="00FB6EA8">
        <w:rPr>
          <w:rFonts w:ascii="Times New Roman" w:hAnsi="Times New Roman" w:cs="Times New Roman"/>
        </w:rPr>
        <w:t xml:space="preserve">provides an opportunity </w:t>
      </w:r>
      <w:r w:rsidRPr="00FB6EA8">
        <w:rPr>
          <w:rFonts w:ascii="Times New Roman" w:hAnsi="Times New Roman" w:cs="Times New Roman"/>
        </w:rPr>
        <w:t>to consider alternative</w:t>
      </w:r>
      <w:r w:rsidR="00B943E8" w:rsidRPr="00FB6EA8">
        <w:rPr>
          <w:rFonts w:ascii="Times New Roman" w:hAnsi="Times New Roman" w:cs="Times New Roman"/>
        </w:rPr>
        <w:t xml:space="preserve"> model organisms</w:t>
      </w:r>
      <w:r w:rsidRPr="00FB6EA8">
        <w:rPr>
          <w:rFonts w:ascii="Times New Roman" w:hAnsi="Times New Roman" w:cs="Times New Roman"/>
        </w:rPr>
        <w:t xml:space="preserve"> </w:t>
      </w:r>
      <w:r w:rsidR="00B943E8" w:rsidRPr="00FB6EA8">
        <w:rPr>
          <w:rFonts w:ascii="Times New Roman" w:hAnsi="Times New Roman" w:cs="Times New Roman"/>
        </w:rPr>
        <w:t xml:space="preserve">that can </w:t>
      </w:r>
      <w:r w:rsidR="0016273B" w:rsidRPr="00FB6EA8">
        <w:rPr>
          <w:rFonts w:ascii="Times New Roman" w:hAnsi="Times New Roman" w:cs="Times New Roman"/>
        </w:rPr>
        <w:t xml:space="preserve">complement knowledge based on </w:t>
      </w:r>
      <w:r w:rsidRPr="00FB6EA8">
        <w:rPr>
          <w:rFonts w:ascii="Times New Roman" w:hAnsi="Times New Roman" w:cs="Times New Roman"/>
        </w:rPr>
        <w:t>long-established model</w:t>
      </w:r>
      <w:r w:rsidR="0016273B" w:rsidRPr="00FB6EA8">
        <w:rPr>
          <w:rFonts w:ascii="Times New Roman" w:hAnsi="Times New Roman" w:cs="Times New Roman"/>
        </w:rPr>
        <w:t xml:space="preserve"> organisms </w:t>
      </w:r>
      <w:r w:rsidR="00B943E8" w:rsidRPr="00FB6EA8">
        <w:rPr>
          <w:rFonts w:ascii="Times New Roman" w:hAnsi="Times New Roman" w:cs="Times New Roman"/>
        </w:rPr>
        <w:t>in the study of processes and phenomena associated with human health.</w:t>
      </w:r>
    </w:p>
    <w:p w14:paraId="63464A21" w14:textId="77777777" w:rsidR="00D510E1" w:rsidRPr="00FB6EA8" w:rsidRDefault="00D510E1" w:rsidP="00913FDB">
      <w:pPr>
        <w:spacing w:line="480" w:lineRule="auto"/>
        <w:rPr>
          <w:rFonts w:ascii="Times New Roman" w:hAnsi="Times New Roman" w:cs="Times New Roman"/>
        </w:rPr>
      </w:pPr>
    </w:p>
    <w:p w14:paraId="1442D7B8" w14:textId="5BE94002" w:rsidR="001F4141" w:rsidRPr="00FB6EA8" w:rsidRDefault="00404A22" w:rsidP="00913FDB">
      <w:pPr>
        <w:spacing w:line="480" w:lineRule="auto"/>
        <w:rPr>
          <w:rFonts w:ascii="Times New Roman" w:hAnsi="Times New Roman" w:cs="Times New Roman"/>
        </w:rPr>
      </w:pPr>
      <w:r w:rsidRPr="00FB6EA8">
        <w:rPr>
          <w:rFonts w:ascii="Times New Roman" w:hAnsi="Times New Roman" w:cs="Times New Roman"/>
        </w:rPr>
        <w:t>CONSIDERING</w:t>
      </w:r>
      <w:r w:rsidR="001F4141" w:rsidRPr="00FB6EA8">
        <w:rPr>
          <w:rFonts w:ascii="Times New Roman" w:hAnsi="Times New Roman" w:cs="Times New Roman"/>
        </w:rPr>
        <w:t xml:space="preserve"> </w:t>
      </w:r>
      <w:r w:rsidR="00CB6FFB" w:rsidRPr="00FB6EA8">
        <w:rPr>
          <w:rFonts w:ascii="Times New Roman" w:hAnsi="Times New Roman" w:cs="Times New Roman"/>
        </w:rPr>
        <w:t xml:space="preserve">ALTERNATIVE </w:t>
      </w:r>
      <w:r w:rsidR="001F4141" w:rsidRPr="00FB6EA8">
        <w:rPr>
          <w:rFonts w:ascii="Times New Roman" w:hAnsi="Times New Roman" w:cs="Times New Roman"/>
        </w:rPr>
        <w:t>SPECIES AS GENETIC MODELS</w:t>
      </w:r>
    </w:p>
    <w:p w14:paraId="38559DC7" w14:textId="00B43D4F" w:rsidR="005A7004" w:rsidRPr="00FB6EA8" w:rsidRDefault="00462161" w:rsidP="00913FDB">
      <w:pPr>
        <w:spacing w:line="480" w:lineRule="auto"/>
        <w:rPr>
          <w:rFonts w:ascii="Times New Roman" w:hAnsi="Times New Roman" w:cs="Times New Roman"/>
        </w:rPr>
      </w:pPr>
      <w:r w:rsidRPr="00FB6EA8">
        <w:rPr>
          <w:rFonts w:ascii="Times New Roman" w:hAnsi="Times New Roman" w:cs="Times New Roman"/>
        </w:rPr>
        <w:tab/>
      </w:r>
      <w:r w:rsidR="003F79F5" w:rsidRPr="00FB6EA8">
        <w:rPr>
          <w:rFonts w:ascii="Times New Roman" w:hAnsi="Times New Roman" w:cs="Times New Roman"/>
        </w:rPr>
        <w:t>A</w:t>
      </w:r>
      <w:r w:rsidRPr="00FB6EA8">
        <w:rPr>
          <w:rFonts w:ascii="Times New Roman" w:hAnsi="Times New Roman" w:cs="Times New Roman"/>
        </w:rPr>
        <w:t xml:space="preserve"> model organism for biomedical research must </w:t>
      </w:r>
      <w:r w:rsidR="00897141" w:rsidRPr="00FB6EA8">
        <w:rPr>
          <w:rFonts w:ascii="Times New Roman" w:hAnsi="Times New Roman" w:cs="Times New Roman"/>
        </w:rPr>
        <w:t xml:space="preserve">possess </w:t>
      </w:r>
      <w:r w:rsidRPr="00FB6EA8">
        <w:rPr>
          <w:rFonts w:ascii="Times New Roman" w:hAnsi="Times New Roman" w:cs="Times New Roman"/>
        </w:rPr>
        <w:t>multiple traits</w:t>
      </w:r>
      <w:r w:rsidR="00897141" w:rsidRPr="00FB6EA8">
        <w:rPr>
          <w:rFonts w:ascii="Times New Roman" w:hAnsi="Times New Roman" w:cs="Times New Roman"/>
        </w:rPr>
        <w:t xml:space="preserve"> to be useful to researchers</w:t>
      </w:r>
      <w:r w:rsidR="00EF1AB2" w:rsidRPr="00FB6EA8">
        <w:rPr>
          <w:rFonts w:ascii="Times New Roman" w:hAnsi="Times New Roman" w:cs="Times New Roman"/>
        </w:rPr>
        <w:t>.</w:t>
      </w:r>
      <w:r w:rsidR="003679B7" w:rsidRPr="00FB6EA8">
        <w:rPr>
          <w:rFonts w:ascii="Times New Roman" w:hAnsi="Times New Roman" w:cs="Times New Roman"/>
        </w:rPr>
        <w:t xml:space="preserve"> </w:t>
      </w:r>
      <w:r w:rsidR="005302BD" w:rsidRPr="00FB6EA8">
        <w:rPr>
          <w:rFonts w:ascii="Times New Roman" w:hAnsi="Times New Roman" w:cs="Times New Roman"/>
        </w:rPr>
        <w:t>T</w:t>
      </w:r>
      <w:r w:rsidRPr="00FB6EA8">
        <w:rPr>
          <w:rFonts w:ascii="Times New Roman" w:hAnsi="Times New Roman" w:cs="Times New Roman"/>
        </w:rPr>
        <w:t xml:space="preserve">he availability of data </w:t>
      </w:r>
      <w:r w:rsidR="00EF1AB2" w:rsidRPr="00FB6EA8">
        <w:rPr>
          <w:rFonts w:ascii="Times New Roman" w:hAnsi="Times New Roman" w:cs="Times New Roman"/>
        </w:rPr>
        <w:t>prior to adopting the model</w:t>
      </w:r>
      <w:r w:rsidR="005302BD" w:rsidRPr="00FB6EA8">
        <w:rPr>
          <w:rFonts w:ascii="Times New Roman" w:hAnsi="Times New Roman" w:cs="Times New Roman"/>
        </w:rPr>
        <w:t xml:space="preserve"> is the first criterion,</w:t>
      </w:r>
      <w:r w:rsidR="00EF1AB2" w:rsidRPr="00FB6EA8">
        <w:rPr>
          <w:rFonts w:ascii="Times New Roman" w:hAnsi="Times New Roman" w:cs="Times New Roman"/>
        </w:rPr>
        <w:t xml:space="preserve"> </w:t>
      </w:r>
      <w:r w:rsidR="005302BD" w:rsidRPr="00FB6EA8">
        <w:rPr>
          <w:rFonts w:ascii="Times New Roman" w:hAnsi="Times New Roman" w:cs="Times New Roman"/>
        </w:rPr>
        <w:t xml:space="preserve">required </w:t>
      </w:r>
      <w:r w:rsidR="00EF1AB2" w:rsidRPr="00FB6EA8">
        <w:rPr>
          <w:rFonts w:ascii="Times New Roman" w:hAnsi="Times New Roman" w:cs="Times New Roman"/>
        </w:rPr>
        <w:t xml:space="preserve">to mitigate the time of adoption by the </w:t>
      </w:r>
      <w:r w:rsidR="0034336B" w:rsidRPr="00FB6EA8">
        <w:rPr>
          <w:rFonts w:ascii="Times New Roman" w:hAnsi="Times New Roman" w:cs="Times New Roman"/>
        </w:rPr>
        <w:t xml:space="preserve">research </w:t>
      </w:r>
      <w:r w:rsidR="00EF1AB2" w:rsidRPr="00FB6EA8">
        <w:rPr>
          <w:rFonts w:ascii="Times New Roman" w:hAnsi="Times New Roman" w:cs="Times New Roman"/>
        </w:rPr>
        <w:t>community.</w:t>
      </w:r>
      <w:r w:rsidR="003679B7" w:rsidRPr="00FB6EA8">
        <w:rPr>
          <w:rFonts w:ascii="Times New Roman" w:hAnsi="Times New Roman" w:cs="Times New Roman"/>
        </w:rPr>
        <w:t xml:space="preserve"> </w:t>
      </w:r>
      <w:r w:rsidR="0034336B" w:rsidRPr="00FB6EA8">
        <w:rPr>
          <w:rFonts w:ascii="Times New Roman" w:hAnsi="Times New Roman" w:cs="Times New Roman"/>
        </w:rPr>
        <w:t>Second, the proposed model organism needs to be one that</w:t>
      </w:r>
      <w:r w:rsidR="00EF1AB2" w:rsidRPr="00FB6EA8">
        <w:rPr>
          <w:rFonts w:ascii="Times New Roman" w:hAnsi="Times New Roman" w:cs="Times New Roman"/>
        </w:rPr>
        <w:t xml:space="preserve"> is easy to work with, and </w:t>
      </w:r>
      <w:r w:rsidR="0034336B" w:rsidRPr="00FB6EA8">
        <w:rPr>
          <w:rFonts w:ascii="Times New Roman" w:hAnsi="Times New Roman" w:cs="Times New Roman"/>
        </w:rPr>
        <w:t xml:space="preserve">therefore </w:t>
      </w:r>
      <w:r w:rsidR="00EF1AB2" w:rsidRPr="00FB6EA8">
        <w:rPr>
          <w:rFonts w:ascii="Times New Roman" w:hAnsi="Times New Roman" w:cs="Times New Roman"/>
        </w:rPr>
        <w:t>easy to observe for target traits and genotypes</w:t>
      </w:r>
      <w:r w:rsidR="005302BD" w:rsidRPr="00FB6EA8">
        <w:rPr>
          <w:rFonts w:ascii="Times New Roman" w:hAnsi="Times New Roman" w:cs="Times New Roman"/>
        </w:rPr>
        <w:t>/</w:t>
      </w:r>
      <w:r w:rsidR="00EF1AB2" w:rsidRPr="00FB6EA8">
        <w:rPr>
          <w:rFonts w:ascii="Times New Roman" w:hAnsi="Times New Roman" w:cs="Times New Roman"/>
        </w:rPr>
        <w:t>phenotypes.</w:t>
      </w:r>
      <w:r w:rsidR="003679B7" w:rsidRPr="00FB6EA8">
        <w:rPr>
          <w:rFonts w:ascii="Times New Roman" w:hAnsi="Times New Roman" w:cs="Times New Roman"/>
        </w:rPr>
        <w:t xml:space="preserve"> </w:t>
      </w:r>
      <w:r w:rsidR="00EF1AB2" w:rsidRPr="00FB6EA8">
        <w:rPr>
          <w:rFonts w:ascii="Times New Roman" w:hAnsi="Times New Roman" w:cs="Times New Roman"/>
        </w:rPr>
        <w:t xml:space="preserve">The </w:t>
      </w:r>
      <w:r w:rsidR="006F5C27" w:rsidRPr="00FB6EA8">
        <w:rPr>
          <w:rFonts w:ascii="Times New Roman" w:hAnsi="Times New Roman" w:cs="Times New Roman"/>
        </w:rPr>
        <w:t>third</w:t>
      </w:r>
      <w:r w:rsidR="00EF1AB2" w:rsidRPr="00FB6EA8">
        <w:rPr>
          <w:rFonts w:ascii="Times New Roman" w:hAnsi="Times New Roman" w:cs="Times New Roman"/>
        </w:rPr>
        <w:t xml:space="preserve"> major consideration is </w:t>
      </w:r>
      <w:r w:rsidR="005302BD" w:rsidRPr="00FB6EA8">
        <w:rPr>
          <w:rFonts w:ascii="Times New Roman" w:hAnsi="Times New Roman" w:cs="Times New Roman"/>
        </w:rPr>
        <w:t xml:space="preserve">whether </w:t>
      </w:r>
      <w:r w:rsidR="00EF1AB2" w:rsidRPr="00FB6EA8">
        <w:rPr>
          <w:rFonts w:ascii="Times New Roman" w:hAnsi="Times New Roman" w:cs="Times New Roman"/>
        </w:rPr>
        <w:t xml:space="preserve">the </w:t>
      </w:r>
      <w:r w:rsidR="006F5C27" w:rsidRPr="00FB6EA8">
        <w:rPr>
          <w:rFonts w:ascii="Times New Roman" w:hAnsi="Times New Roman" w:cs="Times New Roman"/>
        </w:rPr>
        <w:t>proposed model organism</w:t>
      </w:r>
      <w:r w:rsidR="00EF1AB2" w:rsidRPr="00FB6EA8">
        <w:rPr>
          <w:rFonts w:ascii="Times New Roman" w:hAnsi="Times New Roman" w:cs="Times New Roman"/>
        </w:rPr>
        <w:t>’s genetics and molecular physiology are similar enough to</w:t>
      </w:r>
      <w:r w:rsidR="00A34CAF" w:rsidRPr="00FB6EA8">
        <w:rPr>
          <w:rFonts w:ascii="Times New Roman" w:hAnsi="Times New Roman" w:cs="Times New Roman"/>
        </w:rPr>
        <w:t xml:space="preserve"> those of</w:t>
      </w:r>
      <w:r w:rsidR="00EF1AB2" w:rsidRPr="00FB6EA8">
        <w:rPr>
          <w:rFonts w:ascii="Times New Roman" w:hAnsi="Times New Roman" w:cs="Times New Roman"/>
        </w:rPr>
        <w:t xml:space="preserve"> a human to allow for generation of useful </w:t>
      </w:r>
      <w:r w:rsidR="006F5C27" w:rsidRPr="00FB6EA8">
        <w:rPr>
          <w:rFonts w:ascii="Times New Roman" w:hAnsi="Times New Roman" w:cs="Times New Roman"/>
        </w:rPr>
        <w:t xml:space="preserve">and relatable </w:t>
      </w:r>
      <w:r w:rsidR="00EF1AB2" w:rsidRPr="00FB6EA8">
        <w:rPr>
          <w:rFonts w:ascii="Times New Roman" w:hAnsi="Times New Roman" w:cs="Times New Roman"/>
        </w:rPr>
        <w:t>data.</w:t>
      </w:r>
      <w:r w:rsidR="003679B7" w:rsidRPr="00FB6EA8">
        <w:rPr>
          <w:rFonts w:ascii="Times New Roman" w:hAnsi="Times New Roman" w:cs="Times New Roman"/>
        </w:rPr>
        <w:t xml:space="preserve"> </w:t>
      </w:r>
      <w:r w:rsidR="00564478" w:rsidRPr="00FB6EA8">
        <w:rPr>
          <w:rFonts w:ascii="Times New Roman" w:hAnsi="Times New Roman" w:cs="Times New Roman"/>
        </w:rPr>
        <w:t>T</w:t>
      </w:r>
      <w:r w:rsidR="00EF1AB2" w:rsidRPr="00FB6EA8">
        <w:rPr>
          <w:rFonts w:ascii="Times New Roman" w:hAnsi="Times New Roman" w:cs="Times New Roman"/>
        </w:rPr>
        <w:t xml:space="preserve">he </w:t>
      </w:r>
      <w:r w:rsidR="00615A47" w:rsidRPr="00FB6EA8">
        <w:rPr>
          <w:rFonts w:ascii="Times New Roman" w:hAnsi="Times New Roman" w:cs="Times New Roman"/>
        </w:rPr>
        <w:t>promise</w:t>
      </w:r>
      <w:r w:rsidR="00EF1AB2" w:rsidRPr="00FB6EA8">
        <w:rPr>
          <w:rFonts w:ascii="Times New Roman" w:hAnsi="Times New Roman" w:cs="Times New Roman"/>
        </w:rPr>
        <w:t xml:space="preserve"> of </w:t>
      </w:r>
      <w:r w:rsidR="001315AD" w:rsidRPr="00FB6EA8">
        <w:rPr>
          <w:rFonts w:ascii="Times New Roman" w:hAnsi="Times New Roman" w:cs="Times New Roman"/>
        </w:rPr>
        <w:t xml:space="preserve">the future applications of </w:t>
      </w:r>
      <w:r w:rsidR="00EF1AB2" w:rsidRPr="00FB6EA8">
        <w:rPr>
          <w:rFonts w:ascii="Times New Roman" w:hAnsi="Times New Roman" w:cs="Times New Roman"/>
        </w:rPr>
        <w:t>biomedical research</w:t>
      </w:r>
      <w:r w:rsidR="00615A47" w:rsidRPr="00FB6EA8">
        <w:rPr>
          <w:rFonts w:ascii="Times New Roman" w:hAnsi="Times New Roman" w:cs="Times New Roman"/>
        </w:rPr>
        <w:t xml:space="preserve"> increasingly suggest that clinical diagnoses and procedures </w:t>
      </w:r>
      <w:r w:rsidR="0095566C" w:rsidRPr="00FB6EA8">
        <w:rPr>
          <w:rFonts w:ascii="Times New Roman" w:hAnsi="Times New Roman" w:cs="Times New Roman"/>
        </w:rPr>
        <w:t xml:space="preserve">will enable the leverage of </w:t>
      </w:r>
      <w:r w:rsidR="00A34CAF" w:rsidRPr="00FB6EA8">
        <w:rPr>
          <w:rFonts w:ascii="Times New Roman" w:hAnsi="Times New Roman" w:cs="Times New Roman"/>
        </w:rPr>
        <w:t xml:space="preserve">genomic </w:t>
      </w:r>
      <w:r w:rsidR="0095566C" w:rsidRPr="00FB6EA8">
        <w:rPr>
          <w:rFonts w:ascii="Times New Roman" w:hAnsi="Times New Roman" w:cs="Times New Roman"/>
        </w:rPr>
        <w:t>knowledge in the context of</w:t>
      </w:r>
      <w:r w:rsidR="00A34CAF" w:rsidRPr="00FB6EA8">
        <w:rPr>
          <w:rFonts w:ascii="Times New Roman" w:hAnsi="Times New Roman" w:cs="Times New Roman"/>
        </w:rPr>
        <w:t xml:space="preserve"> medicine</w:t>
      </w:r>
      <w:r w:rsidR="00EF1AB2" w:rsidRPr="00FB6EA8">
        <w:rPr>
          <w:rFonts w:ascii="Times New Roman" w:hAnsi="Times New Roman" w:cs="Times New Roman"/>
        </w:rPr>
        <w:t xml:space="preserve"> </w:t>
      </w:r>
      <w:r w:rsidR="00002D6E"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4085ECB8-2E62-4AF6-8B04-953FB924E3EE&lt;/uuid&gt;&lt;priority&gt;26&lt;/priority&gt;&lt;publications&gt;&lt;publication&gt;&lt;uuid&gt;B5366324-0D92-493C-88F3-4731679B78F5&lt;/uuid&gt;&lt;volume&gt;9&lt;/volume&gt;&lt;doi&gt;10.1097/GIM.0b013e31815699d0&lt;/doi&gt;&lt;startpage&gt;665&lt;/startpage&gt;&lt;publication_date&gt;99200710001200000000220000&lt;/publication_date&gt;&lt;url&gt;http://eutils.ncbi.nlm.nih.gov/entrez/eutils/elink.fcgi?dbfrom=pubmed&amp;amp;id=18073579&amp;amp;retmode=ref&amp;amp;cmd=prlinks&lt;/url&gt;&lt;type&gt;400&lt;/type&gt;&lt;title&gt;The continuum of translation research in genomic medicine: how can we accelerate the appropriate integration of human genome discoveries into health care and disease prevention?&lt;/title&gt;&lt;location&gt;200,5,33.8992049,-84.3016021&lt;/location&gt;&lt;institution&gt;National Office of Public Health Genomics Centers for Disease Control and Prevention, Atlanta, Georgia 30341, USA. mkhoury@cdc.gov&lt;/institution&gt;&lt;number&gt;10&lt;/number&gt;&lt;subtype&gt;400&lt;/subtype&gt;&lt;endpage&gt;674&lt;/endpage&gt;&lt;bundle&gt;&lt;publication&gt;&lt;title&gt;Genetics in medicine : official journal of the American College of Medical Genetics&lt;/title&gt;&lt;type&gt;-100&lt;/type&gt;&lt;subtype&gt;-100&lt;/subtype&gt;&lt;uuid&gt;8DAC4270-D80D-4E37-8A98-C6E73A69C033&lt;/uuid&gt;&lt;/publication&gt;&lt;/bundle&gt;&lt;authors&gt;&lt;author&gt;&lt;firstName&gt;Muin&lt;/firstName&gt;&lt;middleNames&gt;J&lt;/middleNames&gt;&lt;lastName&gt;Khoury&lt;/lastName&gt;&lt;/author&gt;&lt;author&gt;&lt;firstName&gt;Marta&lt;/firstName&gt;&lt;lastName&gt;Gwinn&lt;/lastName&gt;&lt;/author&gt;&lt;author&gt;&lt;firstName&gt;Paula&lt;/firstName&gt;&lt;middleNames&gt;W&lt;/middleNames&gt;&lt;lastName&gt;Yoon&lt;/lastName&gt;&lt;/author&gt;&lt;author&gt;&lt;firstName&gt;Nicole&lt;/firstName&gt;&lt;lastName&gt;Dowling&lt;/lastName&gt;&lt;/author&gt;&lt;author&gt;&lt;firstName&gt;Cynthia&lt;/firstName&gt;&lt;middleNames&gt;A&lt;/middleNames&gt;&lt;lastName&gt;Moore&lt;/lastName&gt;&lt;/author&gt;&lt;author&gt;&lt;firstName&gt;Linda&lt;/firstName&gt;&lt;lastName&gt;Bradley&lt;/lastName&gt;&lt;/author&gt;&lt;/authors&gt;&lt;/publication&gt;&lt;/publications&gt;&lt;cites&gt;&lt;/cites&gt;&lt;/citation&gt;</w:instrText>
      </w:r>
      <w:r w:rsidR="00002D6E" w:rsidRPr="00FB6EA8">
        <w:rPr>
          <w:rFonts w:ascii="Times New Roman" w:hAnsi="Times New Roman" w:cs="Times New Roman"/>
        </w:rPr>
        <w:fldChar w:fldCharType="separate"/>
      </w:r>
      <w:r w:rsidR="008005D8" w:rsidRPr="00FB6EA8">
        <w:rPr>
          <w:rFonts w:ascii="Times New Roman" w:hAnsi="Times New Roman" w:cs="Times New Roman"/>
        </w:rPr>
        <w:t>[28]</w:t>
      </w:r>
      <w:r w:rsidR="00002D6E" w:rsidRPr="00FB6EA8">
        <w:rPr>
          <w:rFonts w:ascii="Times New Roman" w:hAnsi="Times New Roman" w:cs="Times New Roman"/>
        </w:rPr>
        <w:fldChar w:fldCharType="end"/>
      </w:r>
      <w:r w:rsidR="005A7004" w:rsidRPr="00FB6EA8">
        <w:rPr>
          <w:rFonts w:ascii="Times New Roman" w:hAnsi="Times New Roman" w:cs="Times New Roman"/>
        </w:rPr>
        <w:t xml:space="preserve">. In support of this, </w:t>
      </w:r>
      <w:r w:rsidR="0095566C" w:rsidRPr="00FB6EA8">
        <w:rPr>
          <w:rFonts w:ascii="Times New Roman" w:hAnsi="Times New Roman" w:cs="Times New Roman"/>
        </w:rPr>
        <w:t xml:space="preserve">there </w:t>
      </w:r>
      <w:r w:rsidR="005A7004" w:rsidRPr="00FB6EA8">
        <w:rPr>
          <w:rFonts w:ascii="Times New Roman" w:hAnsi="Times New Roman" w:cs="Times New Roman"/>
        </w:rPr>
        <w:t xml:space="preserve">will be an </w:t>
      </w:r>
      <w:r w:rsidR="0095566C" w:rsidRPr="00FB6EA8">
        <w:rPr>
          <w:rFonts w:ascii="Times New Roman" w:hAnsi="Times New Roman" w:cs="Times New Roman"/>
        </w:rPr>
        <w:t xml:space="preserve">increasing need to identify </w:t>
      </w:r>
      <w:r w:rsidR="0095566C" w:rsidRPr="00FB6EA8">
        <w:rPr>
          <w:rFonts w:ascii="Times New Roman" w:hAnsi="Times New Roman" w:cs="Times New Roman"/>
        </w:rPr>
        <w:lastRenderedPageBreak/>
        <w:t xml:space="preserve">model </w:t>
      </w:r>
      <w:r w:rsidR="005A7004" w:rsidRPr="00FB6EA8">
        <w:rPr>
          <w:rFonts w:ascii="Times New Roman" w:hAnsi="Times New Roman" w:cs="Times New Roman"/>
        </w:rPr>
        <w:t xml:space="preserve">systems </w:t>
      </w:r>
      <w:r w:rsidR="0095566C" w:rsidRPr="00FB6EA8">
        <w:rPr>
          <w:rFonts w:ascii="Times New Roman" w:hAnsi="Times New Roman" w:cs="Times New Roman"/>
        </w:rPr>
        <w:t xml:space="preserve">that </w:t>
      </w:r>
      <w:r w:rsidR="00FD65E2" w:rsidRPr="00FB6EA8">
        <w:rPr>
          <w:rFonts w:ascii="Times New Roman" w:hAnsi="Times New Roman" w:cs="Times New Roman"/>
        </w:rPr>
        <w:t xml:space="preserve">can provide </w:t>
      </w:r>
      <w:r w:rsidR="005A7004" w:rsidRPr="00FB6EA8">
        <w:rPr>
          <w:rFonts w:ascii="Times New Roman" w:hAnsi="Times New Roman" w:cs="Times New Roman"/>
        </w:rPr>
        <w:t xml:space="preserve">additional views of biological processes in light of biomedicine.  </w:t>
      </w:r>
      <w:r w:rsidR="00FD65E2" w:rsidRPr="00FB6EA8">
        <w:rPr>
          <w:rFonts w:ascii="Times New Roman" w:hAnsi="Times New Roman" w:cs="Times New Roman"/>
        </w:rPr>
        <w:t xml:space="preserve">Such perspectives will only be possible with the expansion of model organisms </w:t>
      </w:r>
      <w:r w:rsidR="0095566C" w:rsidRPr="00FB6EA8">
        <w:rPr>
          <w:rFonts w:ascii="Times New Roman" w:hAnsi="Times New Roman" w:cs="Times New Roman"/>
        </w:rPr>
        <w:t>beyond the current choice</w:t>
      </w:r>
      <w:r w:rsidR="003C1C66" w:rsidRPr="00FB6EA8">
        <w:rPr>
          <w:rFonts w:ascii="Times New Roman" w:hAnsi="Times New Roman" w:cs="Times New Roman"/>
        </w:rPr>
        <w:t>s</w:t>
      </w:r>
      <w:r w:rsidR="005A7004" w:rsidRPr="00FB6EA8">
        <w:rPr>
          <w:rFonts w:ascii="Times New Roman" w:hAnsi="Times New Roman" w:cs="Times New Roman"/>
        </w:rPr>
        <w:t xml:space="preserve"> </w:t>
      </w:r>
      <w:r w:rsidR="0095566C" w:rsidRPr="00FB6EA8">
        <w:rPr>
          <w:rFonts w:ascii="Times New Roman" w:hAnsi="Times New Roman" w:cs="Times New Roman"/>
        </w:rPr>
        <w:t xml:space="preserve">(predominantly </w:t>
      </w:r>
      <w:r w:rsidR="0095566C" w:rsidRPr="00FB6EA8">
        <w:rPr>
          <w:rFonts w:ascii="Times New Roman" w:hAnsi="Times New Roman" w:cs="Times New Roman"/>
          <w:i/>
        </w:rPr>
        <w:t>M</w:t>
      </w:r>
      <w:r w:rsidR="005302BD" w:rsidRPr="00FB6EA8">
        <w:rPr>
          <w:rFonts w:ascii="Times New Roman" w:hAnsi="Times New Roman" w:cs="Times New Roman"/>
          <w:i/>
        </w:rPr>
        <w:t>.</w:t>
      </w:r>
      <w:r w:rsidR="0095566C" w:rsidRPr="00FB6EA8">
        <w:rPr>
          <w:rFonts w:ascii="Times New Roman" w:hAnsi="Times New Roman" w:cs="Times New Roman"/>
          <w:i/>
        </w:rPr>
        <w:t xml:space="preserve"> </w:t>
      </w:r>
      <w:proofErr w:type="spellStart"/>
      <w:r w:rsidR="0095566C" w:rsidRPr="00FB6EA8">
        <w:rPr>
          <w:rFonts w:ascii="Times New Roman" w:hAnsi="Times New Roman" w:cs="Times New Roman"/>
          <w:i/>
        </w:rPr>
        <w:t>musculus</w:t>
      </w:r>
      <w:proofErr w:type="spellEnd"/>
      <w:r w:rsidR="0095566C" w:rsidRPr="00FB6EA8">
        <w:rPr>
          <w:rFonts w:ascii="Times New Roman" w:hAnsi="Times New Roman" w:cs="Times New Roman"/>
          <w:i/>
        </w:rPr>
        <w:t xml:space="preserve"> </w:t>
      </w:r>
      <w:r w:rsidR="0095566C" w:rsidRPr="00FB6EA8">
        <w:rPr>
          <w:rFonts w:ascii="Times New Roman" w:hAnsi="Times New Roman" w:cs="Times New Roman"/>
        </w:rPr>
        <w:t xml:space="preserve">and </w:t>
      </w:r>
      <w:r w:rsidR="0095566C" w:rsidRPr="00FB6EA8">
        <w:rPr>
          <w:rFonts w:ascii="Times New Roman" w:hAnsi="Times New Roman" w:cs="Times New Roman"/>
          <w:i/>
        </w:rPr>
        <w:t>R</w:t>
      </w:r>
      <w:r w:rsidR="005302BD" w:rsidRPr="00FB6EA8">
        <w:rPr>
          <w:rFonts w:ascii="Times New Roman" w:hAnsi="Times New Roman" w:cs="Times New Roman"/>
          <w:i/>
        </w:rPr>
        <w:t>.</w:t>
      </w:r>
      <w:r w:rsidR="0095566C" w:rsidRPr="00FB6EA8">
        <w:rPr>
          <w:rFonts w:ascii="Times New Roman" w:hAnsi="Times New Roman" w:cs="Times New Roman"/>
          <w:i/>
        </w:rPr>
        <w:t xml:space="preserve"> </w:t>
      </w:r>
      <w:proofErr w:type="spellStart"/>
      <w:r w:rsidR="0095566C" w:rsidRPr="00FB6EA8">
        <w:rPr>
          <w:rFonts w:ascii="Times New Roman" w:hAnsi="Times New Roman" w:cs="Times New Roman"/>
          <w:i/>
        </w:rPr>
        <w:t>norvegicus</w:t>
      </w:r>
      <w:proofErr w:type="spellEnd"/>
      <w:r w:rsidR="0095566C" w:rsidRPr="00FB6EA8">
        <w:rPr>
          <w:rFonts w:ascii="Times New Roman" w:hAnsi="Times New Roman" w:cs="Times New Roman"/>
        </w:rPr>
        <w:t>).</w:t>
      </w:r>
      <w:r w:rsidR="003679B7" w:rsidRPr="00FB6EA8">
        <w:rPr>
          <w:rFonts w:ascii="Times New Roman" w:hAnsi="Times New Roman" w:cs="Times New Roman"/>
        </w:rPr>
        <w:t xml:space="preserve"> </w:t>
      </w:r>
    </w:p>
    <w:p w14:paraId="6B1255F2" w14:textId="130390CB" w:rsidR="00024EE3" w:rsidRPr="00FB6EA8" w:rsidRDefault="00024EE3" w:rsidP="00913FDB">
      <w:pPr>
        <w:spacing w:line="480" w:lineRule="auto"/>
        <w:rPr>
          <w:rFonts w:ascii="Times New Roman" w:hAnsi="Times New Roman" w:cs="Times New Roman"/>
        </w:rPr>
      </w:pPr>
      <w:r w:rsidRPr="00FB6EA8">
        <w:rPr>
          <w:rFonts w:ascii="Times New Roman" w:hAnsi="Times New Roman" w:cs="Times New Roman"/>
        </w:rPr>
        <w:tab/>
        <w:t xml:space="preserve">Although the molecular mechanics of genetics </w:t>
      </w:r>
      <w:r w:rsidR="00564478" w:rsidRPr="00FB6EA8">
        <w:rPr>
          <w:rFonts w:ascii="Times New Roman" w:hAnsi="Times New Roman" w:cs="Times New Roman"/>
        </w:rPr>
        <w:t xml:space="preserve">compose a relatively </w:t>
      </w:r>
      <w:r w:rsidR="00814331" w:rsidRPr="00FB6EA8">
        <w:rPr>
          <w:rFonts w:ascii="Times New Roman" w:hAnsi="Times New Roman" w:cs="Times New Roman"/>
        </w:rPr>
        <w:t>new field</w:t>
      </w:r>
      <w:r w:rsidRPr="00FB6EA8">
        <w:rPr>
          <w:rFonts w:ascii="Times New Roman" w:hAnsi="Times New Roman" w:cs="Times New Roman"/>
        </w:rPr>
        <w:t xml:space="preserve"> of knowledge, humans have been manipulating the genomes of domesticated animals for </w:t>
      </w:r>
      <w:r w:rsidR="00814331" w:rsidRPr="00FB6EA8">
        <w:rPr>
          <w:rFonts w:ascii="Times New Roman" w:hAnsi="Times New Roman" w:cs="Times New Roman"/>
        </w:rPr>
        <w:t xml:space="preserve">tens of thousands of years </w:t>
      </w:r>
      <w:r w:rsidR="00814331"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C5F20E18-395E-4F0C-9510-A9E9CC6492D8&lt;/uuid&gt;&lt;priority&gt;27&lt;/priority&gt;&lt;publications&gt;&lt;publication&gt;&lt;uuid&gt;E4F45528-CA92-41DA-B69D-7AAEBBED8241&lt;/uuid&gt;&lt;volume&gt;105&lt;/volume&gt;&lt;doi&gt;10.1073/pnas.0801317105&lt;/doi&gt;&lt;startpage&gt;11597&lt;/startpage&gt;&lt;publication_date&gt;99200808191200000000222000&lt;/publication_date&gt;&lt;url&gt;http://eutils.ncbi.nlm.nih.gov/entrez/eutils/elink.fcgi?dbfrom=pubmed&amp;amp;id=18697943&amp;amp;retmode=ref&amp;amp;cmd=prlinks&lt;/url&gt;&lt;type&gt;400&lt;/type&gt;&lt;title&gt;Domestication and early agriculture in the Mediterranean Basin: Origins, diffusion, and impact.&lt;/title&gt;&lt;location&gt;200,5,38.9000000,-77.0400000&lt;/location&gt;&lt;institution&gt;Archaeobiology Program, National Museum of Natural History, Smithsonian Institution, Washington, DC 20013, USA. zederm@si.edu&lt;/institution&gt;&lt;number&gt;33&lt;/number&gt;&lt;subtype&gt;400&lt;/subtype&gt;&lt;endpage&gt;11604&lt;/endpage&gt;&lt;bundle&gt;&lt;publication&gt;&lt;url&gt;http://www.pnas.org/&lt;/url&gt;&lt;title&gt;Proceedings of the National Academy of Sciences of the United States of America&lt;/title&gt;&lt;type&gt;-100&lt;/type&gt;&lt;subtype&gt;-100&lt;/subtype&gt;&lt;uuid&gt;3069E6B0-1654-484A-8CB3-6ACA87224DB1&lt;/uuid&gt;&lt;/publication&gt;&lt;/bundle&gt;&lt;authors&gt;&lt;author&gt;&lt;firstName&gt;Melinda&lt;/firstName&gt;&lt;middleNames&gt;A&lt;/middleNames&gt;&lt;lastName&gt;Zeder&lt;/lastName&gt;&lt;/author&gt;&lt;/authors&gt;&lt;/publication&gt;&lt;/publications&gt;&lt;cites&gt;&lt;/cites&gt;&lt;/citation&gt;</w:instrText>
      </w:r>
      <w:r w:rsidR="00814331" w:rsidRPr="00FB6EA8">
        <w:rPr>
          <w:rFonts w:ascii="Times New Roman" w:hAnsi="Times New Roman" w:cs="Times New Roman"/>
        </w:rPr>
        <w:fldChar w:fldCharType="separate"/>
      </w:r>
      <w:r w:rsidR="008005D8" w:rsidRPr="00FB6EA8">
        <w:rPr>
          <w:rFonts w:ascii="Times New Roman" w:hAnsi="Times New Roman" w:cs="Times New Roman"/>
        </w:rPr>
        <w:t>[29]</w:t>
      </w:r>
      <w:r w:rsidR="00814331" w:rsidRPr="00FB6EA8">
        <w:rPr>
          <w:rFonts w:ascii="Times New Roman" w:hAnsi="Times New Roman" w:cs="Times New Roman"/>
        </w:rPr>
        <w:fldChar w:fldCharType="end"/>
      </w:r>
      <w:r w:rsidR="00814331" w:rsidRPr="00FB6EA8">
        <w:rPr>
          <w:rFonts w:ascii="Times New Roman" w:hAnsi="Times New Roman" w:cs="Times New Roman"/>
        </w:rPr>
        <w:t>. Through successive generations of selection for desirable traits</w:t>
      </w:r>
      <w:r w:rsidR="006149B8" w:rsidRPr="00FB6EA8">
        <w:rPr>
          <w:rFonts w:ascii="Times New Roman" w:hAnsi="Times New Roman" w:cs="Times New Roman"/>
        </w:rPr>
        <w:t xml:space="preserve"> (e.g., dairy output)</w:t>
      </w:r>
      <w:r w:rsidR="00814331" w:rsidRPr="00FB6EA8">
        <w:rPr>
          <w:rFonts w:ascii="Times New Roman" w:hAnsi="Times New Roman" w:cs="Times New Roman"/>
        </w:rPr>
        <w:t xml:space="preserve">, the genomes of </w:t>
      </w:r>
      <w:r w:rsidR="005B0F98" w:rsidRPr="00FB6EA8">
        <w:rPr>
          <w:rFonts w:ascii="Times New Roman" w:hAnsi="Times New Roman" w:cs="Times New Roman"/>
        </w:rPr>
        <w:t xml:space="preserve">these </w:t>
      </w:r>
      <w:r w:rsidR="00814331" w:rsidRPr="00FB6EA8">
        <w:rPr>
          <w:rFonts w:ascii="Times New Roman" w:hAnsi="Times New Roman" w:cs="Times New Roman"/>
        </w:rPr>
        <w:t xml:space="preserve">species have been effectively standardized. </w:t>
      </w:r>
      <w:r w:rsidR="005B0F98" w:rsidRPr="00FB6EA8">
        <w:rPr>
          <w:rFonts w:ascii="Times New Roman" w:hAnsi="Times New Roman" w:cs="Times New Roman"/>
        </w:rPr>
        <w:t xml:space="preserve">Inbreeding of cattle, swine, and sheep have </w:t>
      </w:r>
      <w:r w:rsidR="00BE790C" w:rsidRPr="00FB6EA8">
        <w:rPr>
          <w:rFonts w:ascii="Times New Roman" w:hAnsi="Times New Roman" w:cs="Times New Roman"/>
        </w:rPr>
        <w:t xml:space="preserve">thus </w:t>
      </w:r>
      <w:r w:rsidR="005B0F98" w:rsidRPr="00FB6EA8">
        <w:rPr>
          <w:rFonts w:ascii="Times New Roman" w:hAnsi="Times New Roman" w:cs="Times New Roman"/>
        </w:rPr>
        <w:t>resulted in genomic standardization</w:t>
      </w:r>
      <w:r w:rsidR="00BE790C" w:rsidRPr="00FB6EA8">
        <w:rPr>
          <w:rFonts w:ascii="Times New Roman" w:hAnsi="Times New Roman" w:cs="Times New Roman"/>
        </w:rPr>
        <w:t xml:space="preserve"> necessary for successful agriculture</w:t>
      </w:r>
      <w:r w:rsidR="005B0F98" w:rsidRPr="00FB6EA8">
        <w:rPr>
          <w:rFonts w:ascii="Times New Roman" w:hAnsi="Times New Roman" w:cs="Times New Roman"/>
        </w:rPr>
        <w:t xml:space="preserve">. </w:t>
      </w:r>
      <w:r w:rsidR="00BE790C" w:rsidRPr="00FB6EA8">
        <w:rPr>
          <w:rFonts w:ascii="Times New Roman" w:hAnsi="Times New Roman" w:cs="Times New Roman"/>
        </w:rPr>
        <w:t>A</w:t>
      </w:r>
      <w:r w:rsidR="005B0F98" w:rsidRPr="00FB6EA8">
        <w:rPr>
          <w:rFonts w:ascii="Times New Roman" w:hAnsi="Times New Roman" w:cs="Times New Roman"/>
        </w:rPr>
        <w:t xml:space="preserve">nimal species of agricultural significance may </w:t>
      </w:r>
      <w:r w:rsidR="00BE790C" w:rsidRPr="00FB6EA8">
        <w:rPr>
          <w:rFonts w:ascii="Times New Roman" w:hAnsi="Times New Roman" w:cs="Times New Roman"/>
        </w:rPr>
        <w:t xml:space="preserve">thus </w:t>
      </w:r>
      <w:r w:rsidR="005B0F98" w:rsidRPr="00FB6EA8">
        <w:rPr>
          <w:rFonts w:ascii="Times New Roman" w:hAnsi="Times New Roman" w:cs="Times New Roman"/>
        </w:rPr>
        <w:t>be suitable candidates to consider</w:t>
      </w:r>
      <w:r w:rsidR="00BE790C" w:rsidRPr="00FB6EA8">
        <w:rPr>
          <w:rFonts w:ascii="Times New Roman" w:hAnsi="Times New Roman" w:cs="Times New Roman"/>
        </w:rPr>
        <w:t xml:space="preserve"> as potential models</w:t>
      </w:r>
      <w:r w:rsidR="005B0F98" w:rsidRPr="00FB6EA8">
        <w:rPr>
          <w:rFonts w:ascii="Times New Roman" w:hAnsi="Times New Roman" w:cs="Times New Roman"/>
        </w:rPr>
        <w:t>.</w:t>
      </w:r>
    </w:p>
    <w:p w14:paraId="07969970" w14:textId="6A07DEE4" w:rsidR="00E35BFB" w:rsidRPr="00FB6EA8" w:rsidRDefault="00E35BFB" w:rsidP="00913FDB">
      <w:pPr>
        <w:spacing w:line="480" w:lineRule="auto"/>
        <w:rPr>
          <w:rFonts w:ascii="Times New Roman" w:hAnsi="Times New Roman" w:cs="Times New Roman"/>
        </w:rPr>
      </w:pPr>
      <w:r w:rsidRPr="00FB6EA8">
        <w:rPr>
          <w:rFonts w:ascii="Times New Roman" w:hAnsi="Times New Roman" w:cs="Times New Roman"/>
        </w:rPr>
        <w:tab/>
      </w:r>
      <w:r w:rsidR="00FC29FD" w:rsidRPr="00FB6EA8">
        <w:rPr>
          <w:rFonts w:ascii="Times New Roman" w:hAnsi="Times New Roman" w:cs="Times New Roman"/>
        </w:rPr>
        <w:t>A</w:t>
      </w:r>
      <w:r w:rsidR="00B211A4" w:rsidRPr="00FB6EA8">
        <w:rPr>
          <w:rFonts w:ascii="Times New Roman" w:hAnsi="Times New Roman" w:cs="Times New Roman"/>
        </w:rPr>
        <w:t xml:space="preserve"> small community of researchers has</w:t>
      </w:r>
      <w:r w:rsidR="00BC7134" w:rsidRPr="00FB6EA8">
        <w:rPr>
          <w:rFonts w:ascii="Times New Roman" w:hAnsi="Times New Roman" w:cs="Times New Roman"/>
        </w:rPr>
        <w:t xml:space="preserve"> </w:t>
      </w:r>
      <w:r w:rsidR="00FC29FD" w:rsidRPr="00FB6EA8">
        <w:rPr>
          <w:rFonts w:ascii="Times New Roman" w:hAnsi="Times New Roman" w:cs="Times New Roman"/>
        </w:rPr>
        <w:t xml:space="preserve">specifically </w:t>
      </w:r>
      <w:r w:rsidR="00C83040" w:rsidRPr="00FB6EA8">
        <w:rPr>
          <w:rFonts w:ascii="Times New Roman" w:hAnsi="Times New Roman" w:cs="Times New Roman"/>
        </w:rPr>
        <w:t xml:space="preserve">explored the potential of </w:t>
      </w:r>
      <w:r w:rsidRPr="00FB6EA8">
        <w:rPr>
          <w:rFonts w:ascii="Times New Roman" w:hAnsi="Times New Roman" w:cs="Times New Roman"/>
        </w:rPr>
        <w:t>agricultural animals as model organism</w:t>
      </w:r>
      <w:r w:rsidR="00564478" w:rsidRPr="00FB6EA8">
        <w:rPr>
          <w:rFonts w:ascii="Times New Roman" w:hAnsi="Times New Roman" w:cs="Times New Roman"/>
        </w:rPr>
        <w:t xml:space="preserve">s </w:t>
      </w:r>
      <w:r w:rsidR="00564478"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49916950-6419-47B6-961E-B00A7DD2B9DE&lt;/uuid&gt;&lt;priority&gt;28&lt;/priority&gt;&lt;publications&gt;&lt;publication&gt;&lt;publication_date&gt;99200100001200000000200000&lt;/publication_date&gt;&lt;startpage&gt;409&lt;/startpage&gt;&lt;title&gt;The Place of Farm Animal Species in the New Genomics World of Reproductive Biology&lt;/title&gt;&lt;uuid&gt;5EC8E75A-B0FB-4ABF-B61F-8124BF648F31&lt;/uuid&gt;&lt;subtype&gt;400&lt;/subtype&gt;&lt;endpage&gt;417&lt;/endpage&gt;&lt;type&gt;400&lt;/type&gt;&lt;url&gt;http://www.biolreprod.org/content/64/2/409.1.full.pdf+html&lt;/url&gt;&lt;bundle&gt;&lt;publication&gt;&lt;title&gt;Biology of Reproduction&lt;/title&gt;&lt;type&gt;-100&lt;/type&gt;&lt;subtype&gt;-100&lt;/subtype&gt;&lt;uuid&gt;4C3A6BAB-CDA6-4B29-A63B-4E1B1C753C1B&lt;/uuid&gt;&lt;/publication&gt;&lt;/bundle&gt;&lt;authors&gt;&lt;author&gt;&lt;firstName&gt;R. Michael&lt;/firstName&gt;&lt;lastName&gt;Roberts&lt;/lastName&gt;&lt;/author&gt;&lt;/authors&gt;&lt;/publication&gt;&lt;publication&gt;&lt;volume&gt;86&lt;/volume&gt;&lt;publication_date&gt;99200810011200000000222000&lt;/publication_date&gt;&lt;number&gt;10&lt;/number&gt;&lt;doi&gt;10.2527/jas.2008-1088&lt;/doi&gt;&lt;startpage&gt;2797&lt;/startpage&gt;&lt;title&gt;A commentary on domestic animals as dual-purpose models that benefit agricultural and biomedical research&lt;/title&gt;&lt;uuid&gt;DE6F6277-CE2C-4A4A-8F7B-4D482C0F7EB7&lt;/uuid&gt;&lt;subtype&gt;400&lt;/subtype&gt;&lt;endpage&gt;2805&lt;/endpage&gt;&lt;type&gt;400&lt;/type&gt;&lt;url&gt;http://jas.fass.org/cgi/doi/10.2527/jas.2008-1088&lt;/url&gt;&lt;bundle&gt;&lt;publication&gt;&lt;title&gt;Journal of Animal Science&lt;/title&gt;&lt;type&gt;-100&lt;/type&gt;&lt;subtype&gt;-100&lt;/subtype&gt;&lt;uuid&gt;F2D62375-ED03-4ECF-BBD6-1D07BFAE2937&lt;/uuid&gt;&lt;/publication&gt;&lt;/bundle&gt;&lt;authors&gt;&lt;author&gt;&lt;firstName&gt;J&lt;/firstName&gt;&lt;middleNames&gt;J&lt;/middleNames&gt;&lt;lastName&gt;Ireland&lt;/lastName&gt;&lt;/author&gt;&lt;author&gt;&lt;firstName&gt;R&lt;/firstName&gt;&lt;middleNames&gt;M&lt;/middleNames&gt;&lt;lastName&gt;Roberts&lt;/lastName&gt;&lt;/author&gt;&lt;author&gt;&lt;firstName&gt;G&lt;/firstName&gt;&lt;middleNames&gt;H&lt;/middleNames&gt;&lt;lastName&gt;Palmer&lt;/lastName&gt;&lt;/author&gt;&lt;author&gt;&lt;firstName&gt;D&lt;/firstName&gt;&lt;middleNames&gt;E&lt;/middleNames&gt;&lt;lastName&gt;Bauman&lt;/lastName&gt;&lt;/author&gt;&lt;author&gt;&lt;firstName&gt;F&lt;/firstName&gt;&lt;middleNames&gt;W&lt;/middleNames&gt;&lt;lastName&gt;Bazer&lt;/lastName&gt;&lt;/author&gt;&lt;/authors&gt;&lt;/publication&gt;&lt;/publications&gt;&lt;cites&gt;&lt;/cites&gt;&lt;/citation&gt;</w:instrText>
      </w:r>
      <w:r w:rsidR="00564478" w:rsidRPr="00FB6EA8">
        <w:rPr>
          <w:rFonts w:ascii="Times New Roman" w:hAnsi="Times New Roman" w:cs="Times New Roman"/>
        </w:rPr>
        <w:fldChar w:fldCharType="separate"/>
      </w:r>
      <w:r w:rsidR="008005D8" w:rsidRPr="00FB6EA8">
        <w:rPr>
          <w:rFonts w:ascii="Times New Roman" w:hAnsi="Times New Roman" w:cs="Times New Roman"/>
        </w:rPr>
        <w:t>[30,31]</w:t>
      </w:r>
      <w:r w:rsidR="00564478" w:rsidRPr="00FB6EA8">
        <w:rPr>
          <w:rFonts w:ascii="Times New Roman" w:hAnsi="Times New Roman" w:cs="Times New Roman"/>
        </w:rPr>
        <w:fldChar w:fldCharType="end"/>
      </w:r>
      <w:r w:rsidRPr="00FB6EA8">
        <w:rPr>
          <w:rFonts w:ascii="Times New Roman" w:hAnsi="Times New Roman" w:cs="Times New Roman"/>
        </w:rPr>
        <w:t>.</w:t>
      </w:r>
      <w:r w:rsidR="003679B7" w:rsidRPr="00FB6EA8">
        <w:rPr>
          <w:rFonts w:ascii="Times New Roman" w:hAnsi="Times New Roman" w:cs="Times New Roman"/>
        </w:rPr>
        <w:t xml:space="preserve"> </w:t>
      </w:r>
      <w:r w:rsidRPr="00FB6EA8">
        <w:rPr>
          <w:rFonts w:ascii="Times New Roman" w:hAnsi="Times New Roman" w:cs="Times New Roman"/>
        </w:rPr>
        <w:t xml:space="preserve">While these recommendations are significant in their implications, </w:t>
      </w:r>
      <w:r w:rsidR="007F7473" w:rsidRPr="00FB6EA8">
        <w:rPr>
          <w:rFonts w:ascii="Times New Roman" w:hAnsi="Times New Roman" w:cs="Times New Roman"/>
        </w:rPr>
        <w:t xml:space="preserve">the </w:t>
      </w:r>
      <w:r w:rsidRPr="00FB6EA8">
        <w:rPr>
          <w:rFonts w:ascii="Times New Roman" w:hAnsi="Times New Roman" w:cs="Times New Roman"/>
        </w:rPr>
        <w:t xml:space="preserve">focus has been </w:t>
      </w:r>
      <w:r w:rsidR="005302BD" w:rsidRPr="00FB6EA8">
        <w:rPr>
          <w:rFonts w:ascii="Times New Roman" w:hAnsi="Times New Roman" w:cs="Times New Roman"/>
        </w:rPr>
        <w:t xml:space="preserve">primarily </w:t>
      </w:r>
      <w:r w:rsidR="00CB3AF6" w:rsidRPr="00FB6EA8">
        <w:rPr>
          <w:rFonts w:ascii="Times New Roman" w:hAnsi="Times New Roman" w:cs="Times New Roman"/>
        </w:rPr>
        <w:t>towards</w:t>
      </w:r>
      <w:r w:rsidRPr="00FB6EA8">
        <w:rPr>
          <w:rFonts w:ascii="Times New Roman" w:hAnsi="Times New Roman" w:cs="Times New Roman"/>
        </w:rPr>
        <w:t xml:space="preserve"> the economic prospects of using these species, </w:t>
      </w:r>
      <w:r w:rsidR="0033023D" w:rsidRPr="00FB6EA8">
        <w:rPr>
          <w:rFonts w:ascii="Times New Roman" w:hAnsi="Times New Roman" w:cs="Times New Roman"/>
        </w:rPr>
        <w:t xml:space="preserve">with particular </w:t>
      </w:r>
      <w:r w:rsidR="00763C57" w:rsidRPr="00FB6EA8">
        <w:rPr>
          <w:rFonts w:ascii="Times New Roman" w:hAnsi="Times New Roman" w:cs="Times New Roman"/>
        </w:rPr>
        <w:t>emphasis on</w:t>
      </w:r>
      <w:r w:rsidR="0033023D" w:rsidRPr="00FB6EA8">
        <w:rPr>
          <w:rFonts w:ascii="Times New Roman" w:hAnsi="Times New Roman" w:cs="Times New Roman"/>
        </w:rPr>
        <w:t xml:space="preserve"> the increased ability to acquire</w:t>
      </w:r>
      <w:r w:rsidRPr="00FB6EA8">
        <w:rPr>
          <w:rFonts w:ascii="Times New Roman" w:hAnsi="Times New Roman" w:cs="Times New Roman"/>
        </w:rPr>
        <w:t xml:space="preserve"> grant funding </w:t>
      </w:r>
      <w:r w:rsidR="00763C57" w:rsidRPr="00FB6EA8">
        <w:rPr>
          <w:rFonts w:ascii="Times New Roman" w:hAnsi="Times New Roman" w:cs="Times New Roman"/>
        </w:rPr>
        <w:t xml:space="preserve">from </w:t>
      </w:r>
      <w:r w:rsidRPr="00FB6EA8">
        <w:rPr>
          <w:rFonts w:ascii="Times New Roman" w:hAnsi="Times New Roman" w:cs="Times New Roman"/>
        </w:rPr>
        <w:t>agricultural research</w:t>
      </w:r>
      <w:r w:rsidR="00207568" w:rsidRPr="00FB6EA8">
        <w:rPr>
          <w:rFonts w:ascii="Times New Roman" w:hAnsi="Times New Roman" w:cs="Times New Roman"/>
        </w:rPr>
        <w:t xml:space="preserve"> </w:t>
      </w:r>
      <w:r w:rsidR="0033023D" w:rsidRPr="00FB6EA8">
        <w:rPr>
          <w:rFonts w:ascii="Times New Roman" w:hAnsi="Times New Roman" w:cs="Times New Roman"/>
        </w:rPr>
        <w:t>institutes</w:t>
      </w:r>
      <w:r w:rsidR="00FC29FD" w:rsidRPr="00FB6EA8">
        <w:rPr>
          <w:rFonts w:ascii="Times New Roman" w:hAnsi="Times New Roman" w:cs="Times New Roman"/>
        </w:rPr>
        <w:t xml:space="preserve"> </w:t>
      </w:r>
      <w:r w:rsidR="00564478"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20D538D6-C0EE-43C6-AA0C-AE61B4062C50&lt;/uuid&gt;&lt;priority&gt;29&lt;/priority&gt;&lt;publications&gt;&lt;publication&gt;&lt;volume&gt;139&lt;/volume&gt;&lt;publication_date&gt;99200901211200000000222000&lt;/publication_date&gt;&lt;number&gt;3&lt;/number&gt;&lt;doi&gt;10.3945/jn.108.103564&lt;/doi&gt;&lt;startpage&gt;427&lt;/startpage&gt;&lt;title&gt;Commentary on Domestic Animals in Agricultural and Biomedical Research: An Endangered Enterprise&lt;/title&gt;&lt;uuid&gt;FF54DE51-D7ED-4D00-903D-ADCFD4FE9F78&lt;/uuid&gt;&lt;subtype&gt;400&lt;/subtype&gt;&lt;endpage&gt;428&lt;/endpage&gt;&lt;type&gt;400&lt;/type&gt;&lt;url&gt;http://jn.nutrition.org/cgi/doi/10.3945/jn.108.103564&lt;/url&gt;&lt;bundle&gt;&lt;publication&gt;&lt;title&gt;Journal of Nutrition&lt;/title&gt;&lt;type&gt;-100&lt;/type&gt;&lt;subtype&gt;-100&lt;/subtype&gt;&lt;uuid&gt;2B619C5B-5C1A-4743-B8FE-E077775234FA&lt;/uuid&gt;&lt;/publication&gt;&lt;/bundle&gt;&lt;authors&gt;&lt;author&gt;&lt;firstName&gt;L&lt;/firstName&gt;&lt;middleNames&gt;P&lt;/middleNames&gt;&lt;lastName&gt;Reynolds&lt;/lastName&gt;&lt;/author&gt;&lt;author&gt;&lt;firstName&gt;J&lt;/firstName&gt;&lt;middleNames&gt;J&lt;/middleNames&gt;&lt;lastName&gt;Ireland&lt;/lastName&gt;&lt;/author&gt;&lt;author&gt;&lt;firstName&gt;J&lt;/firstName&gt;&lt;middleNames&gt;S&lt;/middleNames&gt;&lt;lastName&gt;Caton&lt;/lastName&gt;&lt;/author&gt;&lt;author&gt;&lt;firstName&gt;D&lt;/firstName&gt;&lt;middleNames&gt;E&lt;/middleNames&gt;&lt;lastName&gt;Bauman&lt;/lastName&gt;&lt;/author&gt;&lt;author&gt;&lt;firstName&gt;T&lt;/firstName&gt;&lt;middleNames&gt;A&lt;/middleNames&gt;&lt;lastName&gt;Davis&lt;/lastName&gt;&lt;/author&gt;&lt;/authors&gt;&lt;/publication&gt;&lt;/publications&gt;&lt;cites&gt;&lt;/cites&gt;&lt;/citation&gt;</w:instrText>
      </w:r>
      <w:r w:rsidR="00564478" w:rsidRPr="00FB6EA8">
        <w:rPr>
          <w:rFonts w:ascii="Times New Roman" w:hAnsi="Times New Roman" w:cs="Times New Roman"/>
        </w:rPr>
        <w:fldChar w:fldCharType="separate"/>
      </w:r>
      <w:r w:rsidR="008005D8" w:rsidRPr="00FB6EA8">
        <w:rPr>
          <w:rFonts w:ascii="Times New Roman" w:hAnsi="Times New Roman" w:cs="Times New Roman"/>
        </w:rPr>
        <w:t>[32]</w:t>
      </w:r>
      <w:r w:rsidR="00564478" w:rsidRPr="00FB6EA8">
        <w:rPr>
          <w:rFonts w:ascii="Times New Roman" w:hAnsi="Times New Roman" w:cs="Times New Roman"/>
        </w:rPr>
        <w:fldChar w:fldCharType="end"/>
      </w:r>
      <w:r w:rsidRPr="00FB6EA8">
        <w:rPr>
          <w:rFonts w:ascii="Times New Roman" w:hAnsi="Times New Roman" w:cs="Times New Roman"/>
        </w:rPr>
        <w:t>.</w:t>
      </w:r>
      <w:r w:rsidR="003679B7" w:rsidRPr="00FB6EA8">
        <w:rPr>
          <w:rFonts w:ascii="Times New Roman" w:hAnsi="Times New Roman" w:cs="Times New Roman"/>
        </w:rPr>
        <w:t xml:space="preserve"> </w:t>
      </w:r>
      <w:r w:rsidRPr="00FB6EA8">
        <w:rPr>
          <w:rFonts w:ascii="Times New Roman" w:hAnsi="Times New Roman" w:cs="Times New Roman"/>
        </w:rPr>
        <w:t xml:space="preserve">This is certainly a useful </w:t>
      </w:r>
      <w:r w:rsidR="00B239D8" w:rsidRPr="00FB6EA8">
        <w:rPr>
          <w:rFonts w:ascii="Times New Roman" w:hAnsi="Times New Roman" w:cs="Times New Roman"/>
        </w:rPr>
        <w:t xml:space="preserve">motivating factor for </w:t>
      </w:r>
      <w:r w:rsidR="00207568" w:rsidRPr="00FB6EA8">
        <w:rPr>
          <w:rFonts w:ascii="Times New Roman" w:hAnsi="Times New Roman" w:cs="Times New Roman"/>
        </w:rPr>
        <w:t xml:space="preserve">considering </w:t>
      </w:r>
      <w:r w:rsidR="00871997" w:rsidRPr="00FB6EA8">
        <w:rPr>
          <w:rFonts w:ascii="Times New Roman" w:hAnsi="Times New Roman" w:cs="Times New Roman"/>
        </w:rPr>
        <w:t xml:space="preserve">the </w:t>
      </w:r>
      <w:r w:rsidR="00207568" w:rsidRPr="00FB6EA8">
        <w:rPr>
          <w:rFonts w:ascii="Times New Roman" w:hAnsi="Times New Roman" w:cs="Times New Roman"/>
        </w:rPr>
        <w:t>use</w:t>
      </w:r>
      <w:r w:rsidR="00763C57" w:rsidRPr="00FB6EA8">
        <w:rPr>
          <w:rFonts w:ascii="Times New Roman" w:hAnsi="Times New Roman" w:cs="Times New Roman"/>
        </w:rPr>
        <w:t xml:space="preserve"> of</w:t>
      </w:r>
      <w:r w:rsidR="00B239D8" w:rsidRPr="00FB6EA8">
        <w:rPr>
          <w:rFonts w:ascii="Times New Roman" w:hAnsi="Times New Roman" w:cs="Times New Roman"/>
        </w:rPr>
        <w:t xml:space="preserve"> these species, but does not </w:t>
      </w:r>
      <w:r w:rsidR="00871997" w:rsidRPr="00FB6EA8">
        <w:rPr>
          <w:rFonts w:ascii="Times New Roman" w:hAnsi="Times New Roman" w:cs="Times New Roman"/>
        </w:rPr>
        <w:t xml:space="preserve">explicitly consider </w:t>
      </w:r>
      <w:r w:rsidR="00B239D8" w:rsidRPr="00FB6EA8">
        <w:rPr>
          <w:rFonts w:ascii="Times New Roman" w:hAnsi="Times New Roman" w:cs="Times New Roman"/>
        </w:rPr>
        <w:t>the utility of generating significant data</w:t>
      </w:r>
      <w:r w:rsidR="00C83040" w:rsidRPr="00FB6EA8">
        <w:rPr>
          <w:rFonts w:ascii="Times New Roman" w:hAnsi="Times New Roman" w:cs="Times New Roman"/>
        </w:rPr>
        <w:t xml:space="preserve"> that may promote deeper understanding of phenomena associated with human health</w:t>
      </w:r>
      <w:r w:rsidR="00B239D8" w:rsidRPr="00FB6EA8">
        <w:rPr>
          <w:rFonts w:ascii="Times New Roman" w:hAnsi="Times New Roman" w:cs="Times New Roman"/>
        </w:rPr>
        <w:t>.</w:t>
      </w:r>
    </w:p>
    <w:p w14:paraId="385670D9" w14:textId="7EC0214A" w:rsidR="00B239D8" w:rsidRPr="00FB6EA8" w:rsidDel="009A0BCE" w:rsidRDefault="00B239D8" w:rsidP="00913FDB">
      <w:pPr>
        <w:spacing w:line="480" w:lineRule="auto"/>
        <w:rPr>
          <w:del w:id="70" w:author="Neil Sarkar" w:date="2012-09-19T21:50:00Z"/>
          <w:rFonts w:ascii="Times New Roman" w:hAnsi="Times New Roman" w:cs="Times New Roman"/>
        </w:rPr>
      </w:pPr>
      <w:r w:rsidRPr="00FB6EA8">
        <w:rPr>
          <w:rFonts w:ascii="Times New Roman" w:hAnsi="Times New Roman" w:cs="Times New Roman"/>
        </w:rPr>
        <w:tab/>
        <w:t xml:space="preserve">Nonetheless, </w:t>
      </w:r>
      <w:r w:rsidR="00871997" w:rsidRPr="00FB6EA8">
        <w:rPr>
          <w:rFonts w:ascii="Times New Roman" w:hAnsi="Times New Roman" w:cs="Times New Roman"/>
        </w:rPr>
        <w:t xml:space="preserve">there may be </w:t>
      </w:r>
      <w:r w:rsidR="00F83187" w:rsidRPr="00FB6EA8">
        <w:rPr>
          <w:rFonts w:ascii="Times New Roman" w:hAnsi="Times New Roman" w:cs="Times New Roman"/>
        </w:rPr>
        <w:t xml:space="preserve">biomedical </w:t>
      </w:r>
      <w:r w:rsidRPr="00FB6EA8">
        <w:rPr>
          <w:rFonts w:ascii="Times New Roman" w:hAnsi="Times New Roman" w:cs="Times New Roman"/>
        </w:rPr>
        <w:t xml:space="preserve">utility </w:t>
      </w:r>
      <w:r w:rsidR="00871997" w:rsidRPr="00FB6EA8">
        <w:rPr>
          <w:rFonts w:ascii="Times New Roman" w:hAnsi="Times New Roman" w:cs="Times New Roman"/>
        </w:rPr>
        <w:t>to consider</w:t>
      </w:r>
      <w:r w:rsidRPr="00FB6EA8">
        <w:rPr>
          <w:rFonts w:ascii="Times New Roman" w:hAnsi="Times New Roman" w:cs="Times New Roman"/>
        </w:rPr>
        <w:t>.</w:t>
      </w:r>
      <w:r w:rsidR="003679B7" w:rsidRPr="00FB6EA8">
        <w:rPr>
          <w:rFonts w:ascii="Times New Roman" w:hAnsi="Times New Roman" w:cs="Times New Roman"/>
        </w:rPr>
        <w:t xml:space="preserve"> </w:t>
      </w:r>
      <w:ins w:id="71" w:author="Neil Sarkar" w:date="2012-09-20T17:09:00Z">
        <w:r w:rsidR="00E34663">
          <w:rPr>
            <w:rFonts w:ascii="Times New Roman" w:hAnsi="Times New Roman" w:cs="Times New Roman"/>
          </w:rPr>
          <w:t>The consideration of bovines (</w:t>
        </w:r>
        <w:proofErr w:type="spellStart"/>
        <w:r w:rsidR="00E34663">
          <w:rPr>
            <w:rFonts w:ascii="Times New Roman" w:hAnsi="Times New Roman" w:cs="Times New Roman"/>
            <w:i/>
          </w:rPr>
          <w:t>Bos</w:t>
        </w:r>
        <w:proofErr w:type="spellEnd"/>
        <w:r w:rsidR="00E34663">
          <w:rPr>
            <w:rFonts w:ascii="Times New Roman" w:hAnsi="Times New Roman" w:cs="Times New Roman"/>
            <w:i/>
          </w:rPr>
          <w:t xml:space="preserve"> </w:t>
        </w:r>
        <w:r w:rsidR="00E34663">
          <w:rPr>
            <w:rFonts w:ascii="Times New Roman" w:hAnsi="Times New Roman" w:cs="Times New Roman"/>
          </w:rPr>
          <w:t xml:space="preserve">Taurus) as a potential model organism can be used </w:t>
        </w:r>
      </w:ins>
      <w:del w:id="72" w:author="Neil Sarkar" w:date="2012-09-20T17:09:00Z">
        <w:r w:rsidRPr="00E34663" w:rsidDel="00E34663">
          <w:rPr>
            <w:rFonts w:ascii="Times New Roman" w:hAnsi="Times New Roman" w:cs="Times New Roman"/>
          </w:rPr>
          <w:delText>To</w:delText>
        </w:r>
        <w:r w:rsidRPr="00FB6EA8" w:rsidDel="00E34663">
          <w:rPr>
            <w:rFonts w:ascii="Times New Roman" w:hAnsi="Times New Roman" w:cs="Times New Roman"/>
          </w:rPr>
          <w:delText xml:space="preserve"> </w:delText>
        </w:r>
      </w:del>
      <w:ins w:id="73" w:author="Neil Sarkar" w:date="2012-09-20T17:09:00Z">
        <w:r w:rsidR="00E34663">
          <w:rPr>
            <w:rFonts w:ascii="Times New Roman" w:hAnsi="Times New Roman" w:cs="Times New Roman"/>
          </w:rPr>
          <w:t>t</w:t>
        </w:r>
        <w:r w:rsidR="00E34663" w:rsidRPr="00E34663">
          <w:rPr>
            <w:rFonts w:ascii="Times New Roman" w:hAnsi="Times New Roman" w:cs="Times New Roman"/>
          </w:rPr>
          <w:t>o</w:t>
        </w:r>
        <w:r w:rsidR="00E34663" w:rsidRPr="00FB6EA8">
          <w:rPr>
            <w:rFonts w:ascii="Times New Roman" w:hAnsi="Times New Roman" w:cs="Times New Roman"/>
          </w:rPr>
          <w:t xml:space="preserve"> </w:t>
        </w:r>
      </w:ins>
      <w:r w:rsidRPr="00FB6EA8">
        <w:rPr>
          <w:rFonts w:ascii="Times New Roman" w:hAnsi="Times New Roman" w:cs="Times New Roman"/>
        </w:rPr>
        <w:t>illustrate this claim</w:t>
      </w:r>
      <w:del w:id="74" w:author="Neil Sarkar" w:date="2012-09-20T17:09:00Z">
        <w:r w:rsidRPr="00FB6EA8" w:rsidDel="00E34663">
          <w:rPr>
            <w:rFonts w:ascii="Times New Roman" w:hAnsi="Times New Roman" w:cs="Times New Roman"/>
          </w:rPr>
          <w:delText xml:space="preserve">, we will consider </w:delText>
        </w:r>
      </w:del>
      <w:del w:id="75" w:author="Neil Sarkar" w:date="2012-09-19T21:51:00Z">
        <w:r w:rsidRPr="00FB6EA8" w:rsidDel="009A0BCE">
          <w:rPr>
            <w:rFonts w:ascii="Times New Roman" w:hAnsi="Times New Roman" w:cs="Times New Roman"/>
          </w:rPr>
          <w:delText xml:space="preserve">the </w:delText>
        </w:r>
      </w:del>
      <w:del w:id="76" w:author="Neil Sarkar" w:date="2012-09-20T17:09:00Z">
        <w:r w:rsidR="00BA0E1D" w:rsidRPr="00FB6EA8" w:rsidDel="00E34663">
          <w:rPr>
            <w:rFonts w:ascii="Times New Roman" w:hAnsi="Times New Roman" w:cs="Times New Roman"/>
          </w:rPr>
          <w:delText>bovine</w:delText>
        </w:r>
      </w:del>
      <w:ins w:id="77" w:author="Neil Sarkar" w:date="2012-09-19T21:51:00Z">
        <w:r w:rsidR="009A0BCE">
          <w:rPr>
            <w:rFonts w:ascii="Times New Roman" w:hAnsi="Times New Roman" w:cs="Times New Roman"/>
          </w:rPr>
          <w:t>.</w:t>
        </w:r>
      </w:ins>
      <w:r w:rsidR="00BA0E1D" w:rsidRPr="00FB6EA8">
        <w:rPr>
          <w:rFonts w:ascii="Times New Roman" w:hAnsi="Times New Roman" w:cs="Times New Roman"/>
        </w:rPr>
        <w:t xml:space="preserve"> </w:t>
      </w:r>
      <w:del w:id="78" w:author="Neil Sarkar" w:date="2012-09-19T21:52:00Z">
        <w:r w:rsidR="00BA0E1D" w:rsidRPr="00FB6EA8" w:rsidDel="009A0BCE">
          <w:rPr>
            <w:rFonts w:ascii="Times New Roman" w:hAnsi="Times New Roman" w:cs="Times New Roman"/>
          </w:rPr>
          <w:delText>genome, and more wide</w:delText>
        </w:r>
        <w:r w:rsidR="00207568" w:rsidRPr="00FB6EA8" w:rsidDel="009A0BCE">
          <w:rPr>
            <w:rFonts w:ascii="Times New Roman" w:hAnsi="Times New Roman" w:cs="Times New Roman"/>
          </w:rPr>
          <w:delText>-</w:delText>
        </w:r>
        <w:r w:rsidRPr="00FB6EA8" w:rsidDel="009A0BCE">
          <w:rPr>
            <w:rFonts w:ascii="Times New Roman" w:hAnsi="Times New Roman" w:cs="Times New Roman"/>
          </w:rPr>
          <w:delText xml:space="preserve">reaching features regarding </w:delText>
        </w:r>
        <w:r w:rsidR="00D83D80" w:rsidRPr="00FB6EA8" w:rsidDel="009A0BCE">
          <w:rPr>
            <w:rFonts w:ascii="Times New Roman" w:hAnsi="Times New Roman" w:cs="Times New Roman"/>
            <w:i/>
          </w:rPr>
          <w:delText>B</w:delText>
        </w:r>
        <w:r w:rsidR="00C83040" w:rsidRPr="00FB6EA8" w:rsidDel="009A0BCE">
          <w:rPr>
            <w:rFonts w:ascii="Times New Roman" w:hAnsi="Times New Roman" w:cs="Times New Roman"/>
            <w:i/>
          </w:rPr>
          <w:delText xml:space="preserve">os </w:delText>
        </w:r>
        <w:r w:rsidR="00D83D80" w:rsidRPr="00FB6EA8" w:rsidDel="009A0BCE">
          <w:rPr>
            <w:rFonts w:ascii="Times New Roman" w:hAnsi="Times New Roman" w:cs="Times New Roman"/>
            <w:i/>
          </w:rPr>
          <w:delText>taurus</w:delText>
        </w:r>
        <w:r w:rsidRPr="00FB6EA8" w:rsidDel="009A0BCE">
          <w:rPr>
            <w:rFonts w:ascii="Times New Roman" w:hAnsi="Times New Roman" w:cs="Times New Roman"/>
          </w:rPr>
          <w:delText xml:space="preserve"> physiology and genetic characteristics</w:delText>
        </w:r>
        <w:r w:rsidR="00BC7134" w:rsidRPr="00FB6EA8" w:rsidDel="009A0BCE">
          <w:rPr>
            <w:rFonts w:ascii="Times New Roman" w:hAnsi="Times New Roman" w:cs="Times New Roman"/>
          </w:rPr>
          <w:delText>.</w:delText>
        </w:r>
        <w:r w:rsidRPr="00FB6EA8" w:rsidDel="009A0BCE">
          <w:rPr>
            <w:rFonts w:ascii="Times New Roman" w:hAnsi="Times New Roman" w:cs="Times New Roman"/>
          </w:rPr>
          <w:delText xml:space="preserve"> </w:delText>
        </w:r>
      </w:del>
      <w:del w:id="79" w:author="Neil Sarkar" w:date="2012-09-19T21:50:00Z">
        <w:r w:rsidR="00207568" w:rsidRPr="00FB6EA8" w:rsidDel="009A0BCE">
          <w:rPr>
            <w:rFonts w:ascii="Times New Roman" w:hAnsi="Times New Roman" w:cs="Times New Roman"/>
          </w:rPr>
          <w:delText>Simultaneously</w:delText>
        </w:r>
        <w:r w:rsidR="00BC7134" w:rsidRPr="00FB6EA8" w:rsidDel="009A0BCE">
          <w:rPr>
            <w:rFonts w:ascii="Times New Roman" w:hAnsi="Times New Roman" w:cs="Times New Roman"/>
          </w:rPr>
          <w:delText xml:space="preserve">, </w:delText>
        </w:r>
        <w:r w:rsidR="004E2A1B" w:rsidRPr="00FB6EA8" w:rsidDel="009A0BCE">
          <w:rPr>
            <w:rFonts w:ascii="Times New Roman" w:hAnsi="Times New Roman" w:cs="Times New Roman"/>
          </w:rPr>
          <w:delText>we will</w:delText>
        </w:r>
        <w:r w:rsidR="00BC7134" w:rsidRPr="00FB6EA8" w:rsidDel="009A0BCE">
          <w:rPr>
            <w:rFonts w:ascii="Times New Roman" w:hAnsi="Times New Roman" w:cs="Times New Roman"/>
          </w:rPr>
          <w:delText xml:space="preserve"> </w:delText>
        </w:r>
        <w:r w:rsidRPr="00FB6EA8" w:rsidDel="009A0BCE">
          <w:rPr>
            <w:rFonts w:ascii="Times New Roman" w:hAnsi="Times New Roman" w:cs="Times New Roman"/>
          </w:rPr>
          <w:delText>compar</w:delText>
        </w:r>
        <w:r w:rsidR="004E2A1B" w:rsidRPr="00FB6EA8" w:rsidDel="009A0BCE">
          <w:rPr>
            <w:rFonts w:ascii="Times New Roman" w:hAnsi="Times New Roman" w:cs="Times New Roman"/>
          </w:rPr>
          <w:delText>e</w:delText>
        </w:r>
        <w:r w:rsidRPr="00FB6EA8" w:rsidDel="009A0BCE">
          <w:rPr>
            <w:rFonts w:ascii="Times New Roman" w:hAnsi="Times New Roman" w:cs="Times New Roman"/>
          </w:rPr>
          <w:delText xml:space="preserve"> these to the benefits and limitations of</w:delText>
        </w:r>
        <w:r w:rsidR="00207568" w:rsidRPr="00FB6EA8" w:rsidDel="009A0BCE">
          <w:rPr>
            <w:rFonts w:ascii="Times New Roman" w:hAnsi="Times New Roman" w:cs="Times New Roman"/>
          </w:rPr>
          <w:delText xml:space="preserve"> (1)</w:delText>
        </w:r>
        <w:r w:rsidRPr="00FB6EA8" w:rsidDel="009A0BCE">
          <w:rPr>
            <w:rFonts w:ascii="Times New Roman" w:hAnsi="Times New Roman" w:cs="Times New Roman"/>
          </w:rPr>
          <w:delText xml:space="preserve"> remaining with mice and rats as the primary mammalian models of genetic research</w:delText>
        </w:r>
        <w:r w:rsidR="004E2A1B" w:rsidRPr="00FB6EA8" w:rsidDel="009A0BCE">
          <w:rPr>
            <w:rFonts w:ascii="Times New Roman" w:hAnsi="Times New Roman" w:cs="Times New Roman"/>
          </w:rPr>
          <w:delText>,</w:delText>
        </w:r>
        <w:r w:rsidRPr="00FB6EA8" w:rsidDel="009A0BCE">
          <w:rPr>
            <w:rFonts w:ascii="Times New Roman" w:hAnsi="Times New Roman" w:cs="Times New Roman"/>
          </w:rPr>
          <w:delText xml:space="preserve"> and </w:delText>
        </w:r>
        <w:r w:rsidR="00207568" w:rsidRPr="00FB6EA8" w:rsidDel="009A0BCE">
          <w:rPr>
            <w:rFonts w:ascii="Times New Roman" w:hAnsi="Times New Roman" w:cs="Times New Roman"/>
          </w:rPr>
          <w:delText xml:space="preserve">(2) </w:delText>
        </w:r>
        <w:r w:rsidRPr="00FB6EA8" w:rsidDel="009A0BCE">
          <w:rPr>
            <w:rFonts w:ascii="Times New Roman" w:hAnsi="Times New Roman" w:cs="Times New Roman"/>
          </w:rPr>
          <w:delText>inference of the mechanisms behind transmission of complex genetic diseases.</w:delText>
        </w:r>
      </w:del>
    </w:p>
    <w:p w14:paraId="104214B1" w14:textId="3DEC24C4" w:rsidR="001C78A3" w:rsidRPr="00FB6EA8" w:rsidRDefault="001C78A3" w:rsidP="00913FDB">
      <w:pPr>
        <w:spacing w:line="480" w:lineRule="auto"/>
        <w:rPr>
          <w:rFonts w:ascii="Times New Roman" w:hAnsi="Times New Roman" w:cs="Times New Roman"/>
        </w:rPr>
      </w:pPr>
      <w:del w:id="80" w:author="Neil Sarkar" w:date="2012-09-19T21:50:00Z">
        <w:r w:rsidRPr="00FB6EA8" w:rsidDel="009A0BCE">
          <w:rPr>
            <w:rFonts w:ascii="Times New Roman" w:hAnsi="Times New Roman" w:cs="Times New Roman"/>
          </w:rPr>
          <w:tab/>
        </w:r>
        <w:r w:rsidR="007B5993" w:rsidRPr="00FB6EA8" w:rsidDel="009A0BCE">
          <w:rPr>
            <w:rFonts w:ascii="Times New Roman" w:hAnsi="Times New Roman" w:cs="Times New Roman"/>
          </w:rPr>
          <w:delText xml:space="preserve">Further </w:delText>
        </w:r>
      </w:del>
      <w:ins w:id="81" w:author="Neil Sarkar" w:date="2012-09-19T21:50:00Z">
        <w:r w:rsidR="009A0BCE">
          <w:rPr>
            <w:rFonts w:ascii="Times New Roman" w:hAnsi="Times New Roman" w:cs="Times New Roman"/>
          </w:rPr>
          <w:t xml:space="preserve">In </w:t>
        </w:r>
      </w:ins>
      <w:r w:rsidR="007B5993" w:rsidRPr="00FB6EA8">
        <w:rPr>
          <w:rFonts w:ascii="Times New Roman" w:hAnsi="Times New Roman" w:cs="Times New Roman"/>
        </w:rPr>
        <w:t>support</w:t>
      </w:r>
      <w:ins w:id="82" w:author="Neil Sarkar" w:date="2012-09-19T21:50:00Z">
        <w:r w:rsidR="009A0BCE">
          <w:rPr>
            <w:rFonts w:ascii="Times New Roman" w:hAnsi="Times New Roman" w:cs="Times New Roman"/>
          </w:rPr>
          <w:t xml:space="preserve"> </w:t>
        </w:r>
      </w:ins>
      <w:del w:id="83" w:author="Neil Sarkar" w:date="2012-09-19T21:50:00Z">
        <w:r w:rsidR="007B5993" w:rsidRPr="00FB6EA8" w:rsidDel="009A0BCE">
          <w:rPr>
            <w:rFonts w:ascii="Times New Roman" w:hAnsi="Times New Roman" w:cs="Times New Roman"/>
          </w:rPr>
          <w:delText xml:space="preserve">ing </w:delText>
        </w:r>
      </w:del>
      <w:ins w:id="84" w:author="Neil Sarkar" w:date="2012-09-19T21:50:00Z">
        <w:r w:rsidR="009A0BCE">
          <w:rPr>
            <w:rFonts w:ascii="Times New Roman" w:hAnsi="Times New Roman" w:cs="Times New Roman"/>
          </w:rPr>
          <w:t>of</w:t>
        </w:r>
        <w:r w:rsidR="009A0BCE" w:rsidRPr="00FB6EA8">
          <w:rPr>
            <w:rFonts w:ascii="Times New Roman" w:hAnsi="Times New Roman" w:cs="Times New Roman"/>
          </w:rPr>
          <w:t xml:space="preserve"> </w:t>
        </w:r>
      </w:ins>
      <w:r w:rsidR="007B5993" w:rsidRPr="00FB6EA8">
        <w:rPr>
          <w:rFonts w:ascii="Times New Roman" w:hAnsi="Times New Roman" w:cs="Times New Roman"/>
        </w:rPr>
        <w:t>its potential as a model organism</w:t>
      </w:r>
      <w:r w:rsidRPr="00FB6EA8">
        <w:rPr>
          <w:rFonts w:ascii="Times New Roman" w:hAnsi="Times New Roman" w:cs="Times New Roman"/>
        </w:rPr>
        <w:t>, the full bovine genome has been sequenced</w:t>
      </w:r>
      <w:r w:rsidR="00AB4BC4" w:rsidRPr="00FB6EA8">
        <w:rPr>
          <w:rFonts w:ascii="Times New Roman" w:hAnsi="Times New Roman" w:cs="Times New Roman"/>
        </w:rPr>
        <w:t xml:space="preserve"> </w:t>
      </w:r>
      <w:r w:rsidR="00AD2F1A"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9CCF2F3A-8A74-4C5E-8513-3B2F2DC377B5&lt;/uuid&gt;&lt;priority&gt;30&lt;/priority&gt;&lt;publications&gt;&lt;publication&gt;&lt;publication_date&gt;99200206171200000000222000&lt;/publication_date&gt;&lt;startpage&gt;1&lt;/startpage&gt;&lt;subtitle&gt;Cattle-izing the Human Genome&lt;/subtitle&gt;&lt;title&gt;Bovine Genomic Sequencing Initiative&lt;/title&gt;&lt;uuid&gt;761DE352-2013-4B14-82F0-B0EAFC3D96DC&lt;/uuid&gt;&lt;subtype&gt;702&lt;/subtype&gt;&lt;endpage&gt;12&lt;/endpage&gt;&lt;type&gt;700&lt;/type&gt;&lt;url&gt;http://www.genome.gov/Pages/Research/Sequencing/SeqProposals/BovineSEQ.pdf&lt;/url&gt;&lt;authors&gt;&lt;author&gt;&lt;firstName&gt;Richard&lt;/firstName&gt;&lt;lastName&gt;Gibbs&lt;/lastName&gt;&lt;/author&gt;&lt;author&gt;&lt;firstName&gt;George&lt;/firstName&gt;&lt;lastName&gt;Weinstock&lt;/lastName&gt;&lt;/author&gt;&lt;author&gt;&lt;firstName&gt;Steven&lt;/firstName&gt;&lt;lastName&gt;Kappes&lt;/lastName&gt;&lt;/author&gt;&lt;author&gt;&lt;firstName&gt;Lawrence&lt;/firstName&gt;&lt;lastName&gt;Schook&lt;/lastName&gt;&lt;/author&gt;&lt;author&gt;&lt;firstName&gt;Loren&lt;/firstName&gt;&lt;lastName&gt;Skow&lt;/lastName&gt;&lt;/author&gt;&lt;author&gt;&lt;firstName&gt;James&lt;/firstName&gt;&lt;lastName&gt;Womack&lt;/lastName&gt;&lt;/author&gt;&lt;/authors&gt;&lt;/publication&gt;&lt;publication&gt;&lt;volume&gt;324&lt;/volume&gt;&lt;publication_date&gt;99200904241200000000222000&lt;/publication_date&gt;&lt;number&gt;5926&lt;/number&gt;&lt;doi&gt;10.1126/science.1169588&lt;/doi&gt;&lt;startpage&gt;522&lt;/startpage&gt;&lt;title&gt;The genome sequence of taurine cattle: a window to ruminant biology and evolution.&lt;/title&gt;&lt;uuid&gt;5DD77B31-55E4-41E7-84FC-A54A9E94AFC1&lt;/uuid&gt;&lt;subtype&gt;400&lt;/subtype&gt;&lt;endpage&gt;528&lt;/endpage&gt;&lt;type&gt;400&lt;/type&gt;&lt;url&gt;http://eutils.ncbi.nlm.nih.gov/entrez/eutils/elink.fcgi?dbfrom=pubmed&amp;amp;id=19390049&amp;amp;retmode=ref&amp;amp;cmd=prlinks&lt;/url&gt;&lt;bundle&gt;&lt;publication&gt;&lt;title&gt;Science&lt;/title&gt;&lt;type&gt;-100&lt;/type&gt;&lt;subtype&gt;-100&lt;/subtype&gt;&lt;uuid&gt;39E8BBE3-3E5A-4690-AB87-C1C84F256F6A&lt;/uuid&gt;&lt;/publication&gt;&lt;/bundle&gt;&lt;authors&gt;&lt;author&gt;&lt;lastName&gt;Bovine Genome Sequencing and Analysis Consortium&lt;/lastName&gt;&lt;/author&gt;&lt;author&gt;&lt;firstName&gt;Christine&lt;/firstName&gt;&lt;middleNames&gt;G&lt;/middleNames&gt;&lt;lastName&gt;Elsik&lt;/lastName&gt;&lt;/author&gt;&lt;author&gt;&lt;firstName&gt;Ross&lt;/firstName&gt;&lt;middleNames&gt;L&lt;/middleNames&gt;&lt;lastName&gt;Tellam&lt;/lastName&gt;&lt;/author&gt;&lt;author&gt;&lt;firstName&gt;Kim&lt;/firstName&gt;&lt;middleNames&gt;C&lt;/middleNames&gt;&lt;lastName&gt;Worley&lt;/lastName&gt;&lt;/author&gt;&lt;author&gt;&lt;firstName&gt;Richard&lt;/firstName&gt;&lt;middleNames&gt;A&lt;/middleNames&gt;&lt;lastName&gt;Gibbs&lt;/lastName&gt;&lt;/author&gt;&lt;author&gt;&lt;firstName&gt;Donna&lt;/firstName&gt;&lt;middleNames&gt;M&lt;/middleNames&gt;&lt;lastName&gt;Muzny&lt;/lastName&gt;&lt;/author&gt;&lt;author&gt;&lt;firstName&gt;George&lt;/firstName&gt;&lt;middleNames&gt;M&lt;/middleNames&gt;&lt;lastName&gt;Weinstock&lt;/lastName&gt;&lt;/author&gt;&lt;author&gt;&lt;firstName&gt;David&lt;/firstName&gt;&lt;middleNames&gt;L&lt;/middleNames&gt;&lt;lastName&gt;Adelson&lt;/lastName&gt;&lt;/author&gt;&lt;author&gt;&lt;firstName&gt;Evan&lt;/firstName&gt;&lt;middleNames&gt;E&lt;/middleNames&gt;&lt;lastName&gt;Eichler&lt;/lastName&gt;&lt;/author&gt;&lt;author&gt;&lt;firstName&gt;Laura&lt;/firstName&gt;&lt;lastName&gt;Elnitski&lt;/lastName&gt;&lt;/author&gt;&lt;author&gt;&lt;firstName&gt;Roderic&lt;/firstName&gt;&lt;lastName&gt;Guigó&lt;/lastName&gt;&lt;/author&gt;&lt;author&gt;&lt;firstName&gt;Debora&lt;/firstName&gt;&lt;middleNames&gt;L&lt;/middleNames&gt;&lt;lastName&gt;Hamernik&lt;/lastName&gt;&lt;/author&gt;&lt;author&gt;&lt;firstName&gt;Steve&lt;/firstName&gt;&lt;middleNames&gt;M&lt;/middleNames&gt;&lt;lastName&gt;Kappes&lt;/lastName&gt;&lt;/author&gt;&lt;author&gt;&lt;firstName&gt;Harris&lt;/firstName&gt;&lt;middleNames&gt;A&lt;/middleNames&gt;&lt;lastName&gt;Lewin&lt;/lastName&gt;&lt;/author&gt;&lt;author&gt;&lt;firstName&gt;David&lt;/firstName&gt;&lt;middleNames&gt;J&lt;/middleNames&gt;&lt;lastName&gt;Lynn&lt;/lastName&gt;&lt;/author&gt;&lt;author&gt;&lt;firstName&gt;Frank&lt;/firstName&gt;&lt;middleNames&gt;W&lt;/middleNames&gt;&lt;lastName&gt;Nicholas&lt;/lastName&gt;&lt;/author&gt;&lt;author&gt;&lt;firstName&gt;Alexandre&lt;/firstName&gt;&lt;lastName&gt;Reymond&lt;/lastName&gt;&lt;/author&gt;&lt;author&gt;&lt;firstName&gt;Monique&lt;/firstName&gt;&lt;lastName&gt;Rijnkels&lt;/lastName&gt;&lt;/author&gt;&lt;author&gt;&lt;firstName&gt;Loren&lt;/firstName&gt;&lt;middleNames&gt;C&lt;/middleNames&gt;&lt;lastName&gt;Skow&lt;/lastName&gt;&lt;/author&gt;&lt;author&gt;&lt;firstName&gt;Evgeny&lt;/firstName&gt;&lt;middleNames&gt;M&lt;/middleNames&gt;&lt;lastName&gt;Zdobnov&lt;/lastName&gt;&lt;/author&gt;&lt;author&gt;&lt;firstName&gt;Lawrence&lt;/firstName&gt;&lt;lastName&gt;Schook&lt;/lastName&gt;&lt;/author&gt;&lt;author&gt;&lt;firstName&gt;James&lt;/firstName&gt;&lt;lastName&gt;Womack&lt;/lastName&gt;&lt;/author&gt;&lt;author&gt;&lt;firstName&gt;Tyler&lt;/firstName&gt;&lt;lastName&gt;Alioto&lt;/lastName&gt;&lt;/author&gt;&lt;author&gt;&lt;firstName&gt;Stylianos&lt;/firstName&gt;&lt;middleNames&gt;E&lt;/middleNames&gt;&lt;lastName&gt;Antonarakis&lt;/lastName&gt;&lt;/author&gt;&lt;author&gt;&lt;firstName&gt;Alex&lt;/firstName&gt;&lt;lastName&gt;Astashyn&lt;/lastName&gt;&lt;/author&gt;&lt;author&gt;&lt;firstName&gt;Charles&lt;/firstName&gt;&lt;middleNames&gt;E&lt;/middleNames&gt;&lt;lastName&gt;Chapple&lt;/lastName&gt;&lt;/author&gt;&lt;author&gt;&lt;firstName&gt;Hsiu-Chuan&lt;/firstName&gt;&lt;lastName&gt;Chen&lt;/lastName&gt;&lt;/author&gt;&lt;author&gt;&lt;firstName&gt;Jacqueline&lt;/firstName&gt;&lt;lastName&gt;Chrast&lt;/lastName&gt;&lt;/author&gt;&lt;author&gt;&lt;firstName&gt;Francisco&lt;/firstName&gt;&lt;lastName&gt;Câmara&lt;/lastName&gt;&lt;/author&gt;&lt;author&gt;&lt;firstName&gt;Olga&lt;/firstName&gt;&lt;lastName&gt;Ermolaeva&lt;/lastName&gt;&lt;/author&gt;&lt;author&gt;&lt;firstName&gt;Charlotte&lt;/firstName&gt;&lt;middleNames&gt;N&lt;/middleNames&gt;&lt;lastName&gt;Henrichsen&lt;/lastName&gt;&lt;/author&gt;&lt;author&gt;&lt;firstName&gt;Wratko&lt;/firstName&gt;&lt;lastName&gt;Hlavina&lt;/lastName&gt;&lt;/author&gt;&lt;author&gt;&lt;firstName&gt;Yuri&lt;/firstName&gt;&lt;lastName&gt;Kapustin&lt;/lastName&gt;&lt;/author&gt;&lt;author&gt;&lt;firstName&gt;Boris&lt;/firstName&gt;&lt;lastName&gt;Kiryutin&lt;/lastName&gt;&lt;/author&gt;&lt;author&gt;&lt;firstName&gt;Paul&lt;/firstName&gt;&lt;lastName&gt;Kitts&lt;/lastName&gt;&lt;/author&gt;&lt;author&gt;&lt;firstName&gt;Felix&lt;/firstName&gt;&lt;lastName&gt;Kokocinski&lt;/lastName&gt;&lt;/author&gt;&lt;author&gt;&lt;firstName&gt;Melissa&lt;/firstName&gt;&lt;lastName&gt;Landrum&lt;/lastName&gt;&lt;/author&gt;&lt;author&gt;&lt;firstName&gt;Donna&lt;/firstName&gt;&lt;lastName&gt;Maglott&lt;/lastName&gt;&lt;/author&gt;&lt;author&gt;&lt;firstName&gt;Kim&lt;/firstName&gt;&lt;lastName&gt;Pruitt&lt;/lastName&gt;&lt;/author&gt;&lt;author&gt;&lt;firstName&gt;Victor&lt;/firstName&gt;&lt;lastName&gt;Sapojnikov&lt;/lastName&gt;&lt;/author&gt;&lt;author&gt;&lt;firstName&gt;Stephen&lt;/firstName&gt;&lt;middleNames&gt;M&lt;/middleNames&gt;&lt;lastName&gt;Searle&lt;/lastName&gt;&lt;/author&gt;&lt;author&gt;&lt;firstName&gt;Victor&lt;/firstName&gt;&lt;lastName&gt;Solovyev&lt;/lastName&gt;&lt;/author&gt;&lt;author&gt;&lt;firstName&gt;Alexandre&lt;/firstName&gt;&lt;lastName&gt;Souvorov&lt;/lastName&gt;&lt;/author&gt;&lt;author&gt;&lt;firstName&gt;Catherine&lt;/firstName&gt;&lt;lastName&gt;Ucla&lt;/lastName&gt;&lt;/author&gt;&lt;author&gt;&lt;firstName&gt;Carine&lt;/firstName&gt;&lt;lastName&gt;Wyss&lt;/lastName&gt;&lt;/author&gt;&lt;author&gt;&lt;firstName&gt;Juan&lt;/firstName&gt;&lt;middleNames&gt;M&lt;/middleNames&gt;&lt;lastName&gt;Anzola&lt;/lastName&gt;&lt;/author&gt;&lt;author&gt;&lt;firstName&gt;Daniel&lt;/firstName&gt;&lt;lastName&gt;Gerlach&lt;/lastName&gt;&lt;/author&gt;&lt;author&gt;&lt;firstName&gt;Eran&lt;/firstName&gt;&lt;lastName&gt;Elhaik&lt;/lastName&gt;&lt;/author&gt;&lt;author&gt;&lt;firstName&gt;Dan&lt;/firstName&gt;&lt;lastName&gt;Graur&lt;/lastName&gt;&lt;/author&gt;&lt;author&gt;&lt;firstName&gt;Justin&lt;/firstName&gt;&lt;middleNames&gt;T&lt;/middleNames&gt;&lt;lastName&gt;Reese&lt;/lastName&gt;&lt;/author&gt;&lt;author&gt;&lt;firstName&gt;Robert&lt;/firstName&gt;&lt;middleNames&gt;C&lt;/middleNames&gt;&lt;lastName&gt;Edgar&lt;/lastName&gt;&lt;/author&gt;&lt;author&gt;&lt;firstName&gt;John&lt;/firstName&gt;&lt;middleNames&gt;C&lt;/middleNames&gt;&lt;lastName&gt;McEwan&lt;/lastName&gt;&lt;/author&gt;&lt;author&gt;&lt;firstName&gt;Gemma&lt;/firstName&gt;&lt;middleNames&gt;M&lt;/middleNames&gt;&lt;lastName&gt;Payne&lt;/lastName&gt;&lt;/author&gt;&lt;author&gt;&lt;firstName&gt;Joy&lt;/firstName&gt;&lt;middleNames&gt;M&lt;/middleNames&gt;&lt;lastName&gt;Raison&lt;/lastName&gt;&lt;/author&gt;&lt;author&gt;&lt;firstName&gt;Thomas&lt;/firstName&gt;&lt;lastName&gt;Junier&lt;/lastName&gt;&lt;/author&gt;&lt;author&gt;&lt;firstName&gt;Evgenia&lt;/firstName&gt;&lt;middleNames&gt;V&lt;/middleNames&gt;&lt;lastName&gt;Kriventseva&lt;/lastName&gt;&lt;/author&gt;&lt;author&gt;&lt;firstName&gt;Eduardo&lt;/firstName&gt;&lt;lastName&gt;Eyras&lt;/lastName&gt;&lt;/author&gt;&lt;author&gt;&lt;firstName&gt;Mireya&lt;/firstName&gt;&lt;lastName&gt;Plass&lt;/lastName&gt;&lt;/author&gt;&lt;author&gt;&lt;firstName&gt;Ravikiran&lt;/firstName&gt;&lt;lastName&gt;Donthu&lt;/lastName&gt;&lt;/author&gt;&lt;author&gt;&lt;firstName&gt;Denis&lt;/firstName&gt;&lt;middleNames&gt;M&lt;/middleNames&gt;&lt;lastName&gt;Larkin&lt;/lastName&gt;&lt;/author&gt;&lt;author&gt;&lt;firstName&gt;James&lt;/firstName&gt;&lt;lastName&gt;Reecy&lt;/lastName&gt;&lt;/author&gt;&lt;author&gt;&lt;firstName&gt;Mary&lt;/firstName&gt;&lt;middleNames&gt;Q&lt;/middleNames&gt;&lt;lastName&gt;Yang&lt;/lastName&gt;&lt;/author&gt;&lt;author&gt;&lt;firstName&gt;Lin&lt;/firstName&gt;&lt;lastName&gt;Chen&lt;/lastName&gt;&lt;/author&gt;&lt;author&gt;&lt;firstName&gt;Ze&lt;/firstName&gt;&lt;lastName&gt;Cheng&lt;/lastName&gt;&lt;/author&gt;&lt;author&gt;&lt;firstName&gt;Carol&lt;/firstName&gt;&lt;middleNames&gt;G&lt;/middleNames&gt;&lt;lastName&gt;Chitko-McKown&lt;/lastName&gt;&lt;/author&gt;&lt;author&gt;&lt;firstName&gt;George&lt;/firstName&gt;&lt;middleNames&gt;E&lt;/middleNames&gt;&lt;lastName&gt;Liu&lt;/lastName&gt;&lt;/author&gt;&lt;author&gt;&lt;firstName&gt;Lakshmi&lt;/firstName&gt;&lt;middleNames&gt;K&lt;/middleNames&gt;&lt;lastName&gt;Matukumalli&lt;/lastName&gt;&lt;/author&gt;&lt;author&gt;&lt;firstName&gt;Jiuzhou&lt;/firstName&gt;&lt;lastName&gt;Song&lt;/lastName&gt;&lt;/author&gt;&lt;author&gt;&lt;firstName&gt;Bin&lt;/firstName&gt;&lt;lastName&gt;Zhu&lt;/lastName&gt;&lt;/author&gt;&lt;author&gt;&lt;firstName&gt;Daniel&lt;/firstName&gt;&lt;middleNames&gt;G&lt;/middleNames&gt;&lt;lastName&gt;Bradley&lt;/lastName&gt;&lt;/author&gt;&lt;author&gt;&lt;firstName&gt;Fiona&lt;/firstName&gt;&lt;middleNames&gt;S L&lt;/middleNames&gt;&lt;lastName&gt;Brinkman&lt;/lastName&gt;&lt;/author&gt;&lt;author&gt;&lt;firstName&gt;Lilian&lt;/firstName&gt;&lt;middleNames&gt;P L&lt;/middleNames&gt;&lt;lastName&gt;Lau&lt;/lastName&gt;&lt;/author&gt;&lt;author&gt;&lt;firstName&gt;Matthew&lt;/firstName&gt;&lt;middleNames&gt;D&lt;/middleNames&gt;&lt;lastName&gt;Whiteside&lt;/lastName&gt;&lt;/author&gt;&lt;author&gt;&lt;firstName&gt;Angela&lt;/firstName&gt;&lt;lastName&gt;Walker&lt;/lastName&gt;&lt;/author&gt;&lt;author&gt;&lt;firstName&gt;Thomas&lt;/firstName&gt;&lt;middleNames&gt;T&lt;/middleNames&gt;&lt;lastName&gt;Wheeler&lt;/lastName&gt;&lt;/author&gt;&lt;author&gt;&lt;firstName&gt;Theresa&lt;/firstName&gt;&lt;lastName&gt;Casey&lt;/lastName&gt;&lt;/author&gt;&lt;author&gt;&lt;firstName&gt;J&lt;/firstName&gt;&lt;middleNames&gt;Bruce&lt;/middleNames&gt;&lt;lastName&gt;German&lt;/lastName&gt;&lt;/author&gt;&lt;author&gt;&lt;firstName&gt;Danielle&lt;/firstName&gt;&lt;middleNames&gt;G&lt;/middleNames&gt;&lt;lastName&gt;Lemay&lt;/lastName&gt;&lt;/author&gt;&lt;author&gt;&lt;firstName&gt;Nauman&lt;/firstName&gt;&lt;middleNames&gt;J&lt;/middleNames&gt;&lt;lastName&gt;Maqbool&lt;/lastName&gt;&lt;/author&gt;&lt;author&gt;&lt;firstName&gt;Adrian&lt;/firstName&gt;&lt;middleNames&gt;J&lt;/middleNames&gt;&lt;lastName&gt;Molenaar&lt;/lastName&gt;&lt;/author&gt;&lt;author&gt;&lt;firstName&gt;Seongwon&lt;/firstName&gt;&lt;lastName&gt;Seo&lt;/lastName&gt;&lt;/author&gt;&lt;author&gt;&lt;firstName&gt;Paul&lt;/firstName&gt;&lt;lastName&gt;Stothard&lt;/lastName&gt;&lt;/author&gt;&lt;author&gt;&lt;firstName&gt;Cynthia&lt;/firstName&gt;&lt;middleNames&gt;L&lt;/middleNames&gt;&lt;lastName&gt;Baldwin&lt;/lastName&gt;&lt;/author&gt;&lt;author&gt;&lt;firstName&gt;Rebecca&lt;/firstName&gt;&lt;lastName&gt;Baxter&lt;/lastName&gt;&lt;/author&gt;&lt;author&gt;&lt;firstName&gt;Candice&lt;/firstName&gt;&lt;middleNames&gt;L&lt;/middleNames&gt;&lt;lastName&gt;Brinkmeyer-Langford&lt;/lastName&gt;&lt;/author&gt;&lt;author&gt;&lt;firstName&gt;Wendy&lt;/firstName&gt;&lt;middleNames&gt;C&lt;/middleNames&gt;&lt;lastName&gt;Brown&lt;/lastName&gt;&lt;/author&gt;&lt;author&gt;&lt;firstName&gt;Christopher&lt;/firstName&gt;&lt;middleNames&gt;P&lt;/middleNames&gt;&lt;lastName&gt;Childers&lt;/lastName&gt;&lt;/author&gt;&lt;author&gt;&lt;firstName&gt;Timothy&lt;/firstName&gt;&lt;lastName&gt;Connelley&lt;/lastName&gt;&lt;/author&gt;&lt;author&gt;&lt;firstName&gt;Shirley&lt;/firstName&gt;&lt;middleNames&gt;A&lt;/middleNames&gt;&lt;lastName&gt;Ellis&lt;/lastName&gt;&lt;/author&gt;&lt;author&gt;&lt;firstName&gt;Krista&lt;/firstName&gt;&lt;lastName&gt;Fritz&lt;/lastName&gt;&lt;/author&gt;&lt;author&gt;&lt;firstName&gt;Elizabeth&lt;/firstName&gt;&lt;middleNames&gt;J&lt;/middleNames&gt;&lt;lastName&gt;Glass&lt;/lastName&gt;&lt;/author&gt;&lt;author&gt;&lt;firstName&gt;Carolyn&lt;/firstName&gt;&lt;middleNames&gt;T A&lt;/middleNames&gt;&lt;lastName&gt;Herzig&lt;/lastName&gt;&lt;/author&gt;&lt;author&gt;&lt;firstName&gt;Antti&lt;/firstName&gt;&lt;lastName&gt;Iivanainen&lt;/lastName&gt;&lt;/author&gt;&lt;author&gt;&lt;firstName&gt;Kevin&lt;/firstName&gt;&lt;middleNames&gt;K&lt;/middleNames&gt;&lt;lastName&gt;Lahmers&lt;/lastName&gt;&lt;/author&gt;&lt;author&gt;&lt;firstName&gt;Anna&lt;/firstName&gt;&lt;middleNames&gt;K&lt;/middleNames&gt;&lt;lastName&gt;Bennett&lt;/lastName&gt;&lt;/author&gt;&lt;author&gt;&lt;firstName&gt;C&lt;/firstName&gt;&lt;middleNames&gt;Michael&lt;/middleNames&gt;&lt;lastName&gt;Dickens&lt;/lastName&gt;&lt;/author&gt;&lt;author&gt;&lt;firstName&gt;James&lt;/firstName&gt;&lt;middleNames&gt;G R&lt;/middleNames&gt;&lt;lastName&gt;Gilbert&lt;/lastName&gt;&lt;/author&gt;&lt;author&gt;&lt;firstName&gt;Darren&lt;/firstName&gt;&lt;middleNames&gt;E&lt;/middleNames&gt;&lt;lastName&gt;Hagen&lt;/lastName&gt;&lt;/author&gt;&lt;author&gt;&lt;firstName&gt;Hanni&lt;/firstName&gt;&lt;lastName&gt;Salih&lt;/lastName&gt;&lt;/author&gt;&lt;author&gt;&lt;firstName&gt;Jan&lt;/firstName&gt;&lt;lastName&gt;Aerts&lt;/lastName&gt;&lt;/author&gt;&lt;author&gt;&lt;firstName&gt;Alexandre&lt;/firstName&gt;&lt;middleNames&gt;R&lt;/middleNames&gt;&lt;lastName&gt;Caetano&lt;/lastName&gt;&lt;/author&gt;&lt;author&gt;&lt;firstName&gt;Brian&lt;/firstName&gt;&lt;lastName&gt;Dalrymple&lt;/lastName&gt;&lt;/author&gt;&lt;author&gt;&lt;firstName&gt;Jose&lt;/firstName&gt;&lt;middleNames&gt;Fernando&lt;/middleNames&gt;&lt;lastName&gt;Garcia&lt;/lastName&gt;&lt;/author&gt;&lt;author&gt;&lt;firstName&gt;Clare&lt;/firstName&gt;&lt;middleNames&gt;A&lt;/middleNames&gt;&lt;lastName&gt;Gill&lt;/lastName&gt;&lt;/author&gt;&lt;author&gt;&lt;firstName&gt;Stefan&lt;/firstName&gt;&lt;middleNames&gt;G&lt;/middleNames&gt;&lt;lastName&gt;Hiendleder&lt;/lastName&gt;&lt;/author&gt;&lt;author&gt;&lt;firstName&gt;Erdogan&lt;/firstName&gt;&lt;lastName&gt;Memili&lt;/lastName&gt;&lt;/author&gt;&lt;author&gt;&lt;firstName&gt;Diane&lt;/firstName&gt;&lt;lastName&gt;Spurlock&lt;/lastName&gt;&lt;/author&gt;&lt;author&gt;&lt;firstName&gt;John&lt;/firstName&gt;&lt;middleNames&gt;L&lt;/middleNames&gt;&lt;lastName&gt;Williams&lt;/lastName&gt;&lt;/author&gt;&lt;author&gt;&lt;firstName&gt;Lee&lt;/firstName&gt;&lt;lastName&gt;Alexander&lt;/lastName&gt;&lt;/author&gt;&lt;author&gt;&lt;firstName&gt;Michael&lt;/firstName&gt;&lt;middleNames&gt;J&lt;/middleNames&gt;&lt;lastName&gt;Brownstein&lt;/lastName&gt;&lt;/author&gt;&lt;author&gt;&lt;firstName&gt;Leluo&lt;/firstName&gt;&lt;lastName&gt;Guan&lt;/lastName&gt;&lt;/author&gt;&lt;author&gt;&lt;firstName&gt;Robert&lt;/firstName&gt;&lt;middleNames&gt;A&lt;/middleNames&gt;&lt;lastName&gt;Holt&lt;/lastName&gt;&lt;/author&gt;&lt;author&gt;&lt;firstName&gt;Steven&lt;/firstName&gt;&lt;middleNames&gt;J M&lt;/middleNames&gt;&lt;lastName&gt;Jones&lt;/lastName&gt;&lt;/author&gt;&lt;author&gt;&lt;firstName&gt;Marco&lt;/firstName&gt;&lt;middleNames&gt;A&lt;/middleNames&gt;&lt;lastName&gt;Marra&lt;/lastName&gt;&lt;/author&gt;&lt;author&gt;&lt;firstName&gt;Richard&lt;/firstName&gt;&lt;lastName&gt;Moore&lt;/lastName&gt;&lt;/author&gt;&lt;author&gt;&lt;firstName&gt;Stephen&lt;/firstName&gt;&lt;middleNames&gt;S&lt;/middleNames&gt;&lt;lastName&gt;Moore&lt;/lastName&gt;&lt;/author&gt;&lt;author&gt;&lt;firstName&gt;Andy&lt;/firstName&gt;&lt;lastName&gt;Roberts&lt;/lastName&gt;&lt;/author&gt;&lt;author&gt;&lt;firstName&gt;Masaaki&lt;/firstName&gt;&lt;lastName&gt;Taniguchi&lt;/lastName&gt;&lt;/author&gt;&lt;author&gt;&lt;firstName&gt;Richard&lt;/firstName&gt;&lt;middleNames&gt;C&lt;/middleNames&gt;&lt;lastName&gt;Waterman&lt;/lastName&gt;&lt;/author&gt;&lt;author&gt;&lt;firstName&gt;Joseph&lt;/firstName&gt;&lt;lastName&gt;Chacko&lt;/lastName&gt;&lt;/author&gt;&lt;author&gt;&lt;firstName&gt;Mimi&lt;/firstName&gt;&lt;middleNames&gt;M&lt;/middleNames&gt;&lt;lastName&gt;Chandrabose&lt;/lastName&gt;&lt;/author&gt;&lt;author&gt;&lt;firstName&gt;Andy&lt;/firstName&gt;&lt;lastName&gt;Cree&lt;/lastName&gt;&lt;/author&gt;&lt;author&gt;&lt;firstName&gt;Marvin&lt;/firstName&gt;&lt;middleNames&gt;Diep&lt;/middleNames&gt;&lt;lastName&gt;Dao&lt;/lastName&gt;&lt;/author&gt;&lt;author&gt;&lt;firstName&gt;Huyen&lt;/firstName&gt;&lt;middleNames&gt;H&lt;/middleNames&gt;&lt;lastName&gt;Dinh&lt;/lastName&gt;&lt;/author&gt;&lt;author&gt;&lt;firstName&gt;Ramatu&lt;/firstName&gt;&lt;middleNames&gt;Ayiesha&lt;/middleNames&gt;&lt;lastName&gt;Gabisi&lt;/lastName&gt;&lt;/author&gt;&lt;author&gt;&lt;firstName&gt;Sandra&lt;/firstName&gt;&lt;lastName&gt;Hines&lt;/lastName&gt;&lt;/author&gt;&lt;author&gt;&lt;firstName&gt;Jennifer&lt;/firstName&gt;&lt;lastName&gt;Hume&lt;/lastName&gt;&lt;/author&gt;&lt;author&gt;&lt;firstName&gt;Shalini&lt;/firstName&gt;&lt;middleNames&gt;N&lt;/middleNames&gt;&lt;lastName&gt;Jhangiani&lt;/lastName&gt;&lt;/author&gt;&lt;author&gt;&lt;firstName&gt;Vandita&lt;/firstName&gt;&lt;lastName&gt;Joshi&lt;/lastName&gt;&lt;/author&gt;&lt;author&gt;&lt;firstName&gt;Christie&lt;/firstName&gt;&lt;middleNames&gt;L&lt;/middleNames&gt;&lt;lastName&gt;Kovar&lt;/lastName&gt;&lt;/author&gt;&lt;author&gt;&lt;firstName&gt;Lora&lt;/firstName&gt;&lt;middleNames&gt;R&lt;/middleNames&gt;&lt;lastName&gt;Lewis&lt;/lastName&gt;&lt;/author&gt;&lt;author&gt;&lt;firstName&gt;Yih-Shin&lt;/firstName&gt;&lt;lastName&gt;Liu&lt;/lastName&gt;&lt;/author&gt;&lt;author&gt;&lt;firstName&gt;John&lt;/firstName&gt;&lt;lastName&gt;Lopez&lt;/lastName&gt;&lt;/author&gt;&lt;author&gt;&lt;firstName&gt;Margaret&lt;/firstName&gt;&lt;middleNames&gt;B&lt;/middleNames&gt;&lt;lastName&gt;Morgan&lt;/lastName&gt;&lt;/author&gt;&lt;author&gt;&lt;firstName&gt;Ngoc&lt;/firstName&gt;&lt;middleNames&gt;Bich&lt;/middleNames&gt;&lt;lastName&gt;Nguyen&lt;/lastName&gt;&lt;/author&gt;&lt;author&gt;&lt;firstName&gt;Geoffrey&lt;/firstName&gt;&lt;middleNames&gt;O&lt;/middleNames&gt;&lt;lastName&gt;Okwuonu&lt;/lastName&gt;&lt;/author&gt;&lt;author&gt;&lt;firstName&gt;San&lt;/firstName&gt;&lt;middleNames&gt;Juana&lt;/middleNames&gt;&lt;lastName&gt;Ruiz&lt;/lastName&gt;&lt;/author&gt;&lt;author&gt;&lt;firstName&gt;Jireh&lt;/firstName&gt;&lt;lastName&gt;Santibanez&lt;/lastName&gt;&lt;/author&gt;&lt;author&gt;&lt;firstName&gt;Rita&lt;/firstName&gt;&lt;middleNames&gt;A&lt;/middleNames&gt;&lt;lastName&gt;Wright&lt;/lastName&gt;&lt;/author&gt;&lt;author&gt;&lt;firstName&gt;Christian&lt;/firstName&gt;&lt;lastName&gt;Buhay&lt;/lastName&gt;&lt;/author&gt;&lt;author&gt;&lt;firstName&gt;Yan&lt;/firstName&gt;&lt;lastName&gt;Ding&lt;/lastName&gt;&lt;/author&gt;&lt;author&gt;&lt;firstName&gt;Shannon&lt;/firstName&gt;&lt;lastName&gt;Dugan-Rocha&lt;/lastName&gt;&lt;/author&gt;&lt;author&gt;&lt;firstName&gt;Judith&lt;/firstName&gt;&lt;lastName&gt;Herdandez&lt;/lastName&gt;&lt;/author&gt;&lt;author&gt;&lt;firstName&gt;Michael&lt;/firstName&gt;&lt;lastName&gt;Holder&lt;/lastName&gt;&lt;/author&gt;&lt;author&gt;&lt;firstName&gt;Aniko&lt;/firstName&gt;&lt;lastName&gt;Sabo&lt;/lastName&gt;&lt;/author&gt;&lt;author&gt;&lt;firstName&gt;Amy&lt;/firstName&gt;&lt;lastName&gt;Egan&lt;/lastName&gt;&lt;/author&gt;&lt;author&gt;&lt;firstName&gt;Jason&lt;/firstName&gt;&lt;lastName&gt;Goodell&lt;/lastName&gt;&lt;/author&gt;&lt;author&gt;&lt;firstName&gt;Katarzyna&lt;/firstName&gt;&lt;lastName&gt;Wilczek-Boney&lt;/lastName&gt;&lt;/author&gt;&lt;author&gt;&lt;firstName&gt;Gerald&lt;/firstName&gt;&lt;middleNames&gt;R&lt;/middleNames&gt;&lt;lastName&gt;Fowler&lt;/lastName&gt;&lt;/author&gt;&lt;author&gt;&lt;firstName&gt;Matthew&lt;/firstName&gt;&lt;middleNames&gt;Edward&lt;/middleNames&gt;&lt;lastName&gt;Hitchens&lt;/lastName&gt;&lt;/author&gt;&lt;author&gt;&lt;firstName&gt;Ryan&lt;/firstName&gt;&lt;middleNames&gt;J&lt;/middleNames&gt;&lt;lastName&gt;Lozado&lt;/lastName&gt;&lt;/author&gt;&lt;author&gt;&lt;firstName&gt;Charles&lt;/firstName&gt;&lt;lastName&gt;Moen&lt;/lastName&gt;&lt;/author&gt;&lt;author&gt;&lt;firstName&gt;David&lt;/firstName&gt;&lt;lastName&gt;Steffen&lt;/lastName&gt;&lt;/author&gt;&lt;author&gt;&lt;firstName&gt;James&lt;/firstName&gt;&lt;middleNames&gt;T&lt;/middleNames&gt;&lt;lastName&gt;Warren&lt;/lastName&gt;&lt;/author&gt;&lt;author&gt;&lt;firstName&gt;Jingkun&lt;/firstName&gt;&lt;lastName&gt;Zhang&lt;/lastName&gt;&lt;/author&gt;&lt;author&gt;&lt;firstName&gt;Readman&lt;/firstName&gt;&lt;lastName&gt;Chiu&lt;/lastName&gt;&lt;/author&gt;&lt;author&gt;&lt;firstName&gt;Jacqueline&lt;/firstName&gt;&lt;middleNames&gt;E&lt;/middleNames&gt;&lt;lastName&gt;Schein&lt;/lastName&gt;&lt;/author&gt;&lt;author&gt;&lt;firstName&gt;K&lt;/firstName&gt;&lt;middleNames&gt;James&lt;/middleNames&gt;&lt;lastName&gt;Durbin&lt;/lastName&gt;&lt;/author&gt;&lt;author&gt;&lt;firstName&gt;Paul&lt;/firstName&gt;&lt;lastName&gt;Havlak&lt;/lastName&gt;&lt;/author&gt;&lt;author&gt;&lt;firstName&gt;Huaiyang&lt;/firstName&gt;&lt;lastName&gt;Jiang&lt;/lastName&gt;&lt;/author&gt;&lt;author&gt;&lt;firstName&gt;Yue&lt;/firstName&gt;&lt;lastName&gt;Liu&lt;/lastName&gt;&lt;/author&gt;&lt;author&gt;&lt;firstName&gt;Xiang&lt;/firstName&gt;&lt;lastName&gt;Qin&lt;/lastName&gt;&lt;/author&gt;&lt;author&gt;&lt;firstName&gt;Yanru&lt;/firstName&gt;&lt;lastName&gt;Ren&lt;/lastName&gt;&lt;/author&gt;&lt;author&gt;&lt;firstName&gt;Yufeng&lt;/firstName&gt;&lt;lastName&gt;Shen&lt;/lastName&gt;&lt;/author&gt;&lt;author&gt;&lt;firstName&gt;Henry&lt;/firstName&gt;&lt;lastName&gt;Song&lt;/lastName&gt;&lt;/author&gt;&lt;author&gt;&lt;firstName&gt;Stephanie&lt;/firstName&gt;&lt;middleNames&gt;Nicole&lt;/middleNames&gt;&lt;lastName&gt;Bell&lt;/lastName&gt;&lt;/author&gt;&lt;author&gt;&lt;firstName&gt;Clay&lt;/firstName&gt;&lt;lastName&gt;Davis&lt;/lastName&gt;&lt;/author&gt;&lt;author&gt;&lt;firstName&gt;Angela&lt;/firstName&gt;&lt;middleNames&gt;Jolivet&lt;/middleNames&gt;&lt;lastName&gt;Johnson&lt;/lastName&gt;&lt;/author&gt;&lt;author&gt;&lt;firstName&gt;Sandra&lt;/firstName&gt;&lt;lastName&gt;Lee&lt;/lastName&gt;&lt;/author&gt;&lt;author&gt;&lt;firstName&gt;Lynne&lt;/firstName&gt;&lt;middleNames&gt;V&lt;/middleNames&gt;&lt;lastName&gt;Nazareth&lt;/lastName&gt;&lt;/author&gt;&lt;author&gt;&lt;firstName&gt;Bella&lt;/firstName&gt;&lt;middleNames&gt;Mayurkumar&lt;/middleNames&gt;&lt;lastName&gt;Patel&lt;/lastName&gt;&lt;/author&gt;&lt;author&gt;&lt;firstName&gt;Ling-Ling&lt;/firstName&gt;&lt;lastName&gt;Pu&lt;/lastName&gt;&lt;/author&gt;&lt;author&gt;&lt;firstName&gt;Selina&lt;/firstName&gt;&lt;lastName&gt;Vattathil&lt;/lastName&gt;&lt;/author&gt;&lt;author&gt;&lt;firstName&gt;Rex&lt;/firstName&gt;&lt;middleNames&gt;Lee&lt;/middleNames&gt;&lt;lastName&gt;Williams&lt;/lastName&gt;&lt;/author&gt;&lt;author&gt;&lt;firstName&gt;Stacey&lt;/firstName&gt;&lt;lastName&gt;Curry&lt;/lastName&gt;&lt;/author&gt;&lt;author&gt;&lt;firstName&gt;Cerissa&lt;/firstName&gt;&lt;lastName&gt;Hamilton&lt;/lastName&gt;&lt;/author&gt;&lt;author&gt;&lt;firstName&gt;Erica&lt;/firstName&gt;&lt;lastName&gt;Sodergren&lt;/lastName&gt;&lt;/author&gt;&lt;author&gt;&lt;firstName&gt;David&lt;/firstName&gt;&lt;middleNames&gt;A&lt;/middleNames&gt;&lt;lastName&gt;Wheeler&lt;/lastName&gt;&lt;/author&gt;&lt;author&gt;&lt;firstName&gt;Wes&lt;/firstName&gt;&lt;lastName&gt;Barris&lt;/lastName&gt;&lt;/author&gt;&lt;author&gt;&lt;firstName&gt;Gary&lt;/firstName&gt;&lt;middleNames&gt;L&lt;/middleNames&gt;&lt;lastName&gt;Bennett&lt;/lastName&gt;&lt;/author&gt;&lt;author&gt;&lt;firstName&gt;André&lt;/firstName&gt;&lt;lastName&gt;Eggen&lt;/lastName&gt;&lt;/author&gt;&lt;author&gt;&lt;firstName&gt;Ronnie&lt;/firstName&gt;&lt;middleNames&gt;D&lt;/middleNames&gt;&lt;lastName&gt;Green&lt;/lastName&gt;&lt;/author&gt;&lt;author&gt;&lt;firstName&gt;Gregory&lt;/firstName&gt;&lt;middleNames&gt;P&lt;/middleNames&gt;&lt;lastName&gt;Harhay&lt;/lastName&gt;&lt;/author&gt;&lt;author&gt;&lt;firstName&gt;Matthew&lt;/firstName&gt;&lt;lastName&gt;Hobbs&lt;/lastName&gt;&lt;/author&gt;&lt;author&gt;&lt;firstName&gt;Oliver&lt;/firstName&gt;&lt;lastName&gt;Jann&lt;/lastName&gt;&lt;/author&gt;&lt;author&gt;&lt;firstName&gt;John&lt;/firstName&gt;&lt;middleNames&gt;W&lt;/middleNames&gt;&lt;lastName&gt;Keele&lt;/lastName&gt;&lt;/author&gt;&lt;author&gt;&lt;firstName&gt;Matthew&lt;/firstName&gt;&lt;middleNames&gt;P&lt;/middleNames&gt;&lt;lastName&gt;Kent&lt;/lastName&gt;&lt;/author&gt;&lt;author&gt;&lt;firstName&gt;Sigbjørn&lt;/firstName&gt;&lt;lastName&gt;Lien&lt;/lastName&gt;&lt;/author&gt;&lt;author&gt;&lt;firstName&gt;Stephanie&lt;/firstName&gt;&lt;middleNames&gt;D&lt;/middleNames&gt;&lt;lastName&gt;McKay&lt;/lastName&gt;&lt;/author&gt;&lt;author&gt;&lt;firstName&gt;Sean&lt;/firstName&gt;&lt;lastName&gt;McWilliam&lt;/lastName&gt;&lt;/author&gt;&lt;author&gt;&lt;firstName&gt;Abhirami&lt;/firstName&gt;&lt;lastName&gt;Ratnakumar&lt;/lastName&gt;&lt;/author&gt;&lt;author&gt;&lt;firstName&gt;Robert&lt;/firstName&gt;&lt;middleNames&gt;D&lt;/middleNames&gt;&lt;lastName&gt;Schnabel&lt;/lastName&gt;&lt;/author&gt;&lt;author&gt;&lt;firstName&gt;Timothy&lt;/firstName&gt;&lt;lastName&gt;Smith&lt;/lastName&gt;&lt;/author&gt;&lt;author&gt;&lt;firstName&gt;Warren&lt;/firstName&gt;&lt;middleNames&gt;M&lt;/middleNames&gt;&lt;lastName&gt;Snelling&lt;/lastName&gt;&lt;/author&gt;&lt;author&gt;&lt;firstName&gt;Tad&lt;/firstName&gt;&lt;middleNames&gt;S&lt;/middleNames&gt;&lt;lastName&gt;Sonstegard&lt;/lastName&gt;&lt;/author&gt;&lt;author&gt;&lt;firstName&gt;Roger&lt;/firstName&gt;&lt;middleNames&gt;T&lt;/middleNames&gt;&lt;lastName&gt;Stone&lt;/lastName&gt;&lt;/author&gt;&lt;author&gt;&lt;firstName&gt;Yoshikazu&lt;/firstName&gt;&lt;lastName&gt;Sugimoto&lt;/lastName&gt;&lt;/author&gt;&lt;author&gt;&lt;firstName&gt;Akiko&lt;/firstName&gt;&lt;lastName&gt;Takasuga&lt;/lastName&gt;&lt;/author&gt;&lt;author&gt;&lt;firstName&gt;Jeremy&lt;/firstName&gt;&lt;middleNames&gt;F&lt;/middleNames&gt;&lt;lastName&gt;Taylor&lt;/lastName&gt;&lt;/author&gt;&lt;author&gt;&lt;lastName&gt;Tassell&lt;/lastName&gt;&lt;nonDroppingParticle&gt;Van&lt;/nonDroppingParticle&gt;&lt;firstName&gt;Curtis&lt;/firstName&gt;&lt;middleNames&gt;P&lt;/middleNames&gt;&lt;/author&gt;&lt;author&gt;&lt;firstName&gt;Michael&lt;/firstName&gt;&lt;middleNames&gt;D&lt;/middleNames&gt;&lt;lastName&gt;Macneil&lt;/lastName&gt;&lt;/author&gt;&lt;author&gt;&lt;firstName&gt;Antonio&lt;/firstName&gt;&lt;middleNames&gt;R R&lt;/middleNames&gt;&lt;lastName&gt;Abatepaulo&lt;/lastName&gt;&lt;/author&gt;&lt;author&gt;&lt;firstName&gt;Colette&lt;/firstName&gt;&lt;middleNames&gt;A&lt;/middleNames&gt;&lt;lastName&gt;Abbey&lt;/lastName&gt;&lt;/author&gt;&lt;author&gt;&lt;firstName&gt;Virpi&lt;/firstName&gt;&lt;lastName&gt;Ahola&lt;/lastName&gt;&lt;/author&gt;&lt;author&gt;&lt;firstName&gt;Iassudara&lt;/firstName&gt;&lt;middleNames&gt;G&lt;/middleNames&gt;&lt;lastName&gt;Almeida&lt;/lastName&gt;&lt;/author&gt;&lt;author&gt;&lt;firstName&gt;Ariel&lt;/firstName&gt;&lt;middleNames&gt;F&lt;/middleNames&gt;&lt;lastName&gt;Amadio&lt;/lastName&gt;&lt;/author&gt;&lt;author&gt;&lt;firstName&gt;Elen&lt;/firstName&gt;&lt;lastName&gt;Anatriello&lt;/lastName&gt;&lt;/author&gt;&lt;author&gt;&lt;firstName&gt;Suria&lt;/firstName&gt;&lt;middleNames&gt;M&lt;/middleNames&gt;&lt;lastName&gt;Bahadue&lt;/lastName&gt;&lt;/author&gt;&lt;author&gt;&lt;firstName&gt;Fernando&lt;/firstName&gt;&lt;middleNames&gt;H&lt;/middleNames&gt;&lt;lastName&gt;Biase&lt;/lastName&gt;&lt;/author&gt;&lt;author&gt;&lt;firstName&gt;Clayton&lt;/firstName&gt;&lt;middleNames&gt;R&lt;/middleNames&gt;&lt;lastName&gt;Boldt&lt;/lastName&gt;&lt;/author&gt;&lt;author&gt;&lt;firstName&gt;Jeffery&lt;/firstName&gt;&lt;middleNames&gt;A&lt;/middleNames&gt;&lt;lastName&gt;Carroll&lt;/lastName&gt;&lt;/author&gt;&lt;author&gt;&lt;firstName&gt;Wanessa&lt;/firstName&gt;&lt;middleNames&gt;A&lt;/middleNames&gt;&lt;lastName&gt;Carvalho&lt;/lastName&gt;&lt;/author&gt;&lt;author&gt;&lt;firstName&gt;Eliane&lt;/firstName&gt;&lt;middleNames&gt;P&lt;/middleNames&gt;&lt;lastName&gt;Cervelatti&lt;/lastName&gt;&lt;/author&gt;&lt;author&gt;&lt;firstName&gt;Elsa&lt;/firstName&gt;&lt;lastName&gt;Chacko&lt;/lastName&gt;&lt;/author&gt;&lt;author&gt;&lt;firstName&gt;Jennifer&lt;/firstName&gt;&lt;middleNames&gt;E&lt;/middleNames&gt;&lt;lastName&gt;Chapin&lt;/lastName&gt;&lt;/author&gt;&lt;author&gt;&lt;firstName&gt;Ye&lt;/firstName&gt;&lt;lastName&gt;Cheng&lt;/lastName&gt;&lt;/author&gt;&lt;author&gt;&lt;firstName&gt;Jungwoo&lt;/firstName&gt;&lt;lastName&gt;Choi&lt;/lastName&gt;&lt;/author&gt;&lt;author&gt;&lt;firstName&gt;Adam&lt;/firstName&gt;&lt;middleNames&gt;J&lt;/middleNames&gt;&lt;lastName&gt;Colley&lt;/lastName&gt;&lt;/author&gt;&lt;author&gt;&lt;lastName&gt;Campos&lt;/lastName&gt;&lt;nonDroppingParticle&gt;de&lt;/nonDroppingParticle&gt;&lt;firstName&gt;Tatiana&lt;/firstName&gt;&lt;middleNames&gt;A&lt;/middleNames&gt;&lt;/author&gt;&lt;author&gt;&lt;nonDroppingParticle&gt;De&lt;/nonDroppingParticle&gt;&lt;firstName&gt;Marcos&lt;/firstName&gt;&lt;lastName&gt;Donato&lt;/lastName&gt;&lt;/author&gt;&lt;author&gt;&lt;firstName&gt;Isabel&lt;/firstName&gt;&lt;middleNames&gt;K F de Miranda&lt;/middleNames&gt;&lt;lastName&gt;Santos&lt;/lastName&gt;&lt;/author&gt;&lt;author&gt;&lt;lastName&gt;Oliveira&lt;/lastName&gt;&lt;nonDroppingParticle&gt;de&lt;/nonDroppingParticle&gt;&lt;firstName&gt;Carlo&lt;/firstName&gt;&lt;middleNames&gt;J F&lt;/middleNames&gt;&lt;/author&gt;&lt;author&gt;&lt;firstName&gt;Heather&lt;/firstName&gt;&lt;lastName&gt;Deobald&lt;/lastName&gt;&lt;/author&gt;&lt;author&gt;&lt;firstName&gt;Eve&lt;/firstName&gt;&lt;lastName&gt;Devinoy&lt;/lastName&gt;&lt;/author&gt;&lt;author&gt;&lt;firstName&gt;Kaitlin&lt;/firstName&gt;&lt;middleNames&gt;E&lt;/middleNames&gt;&lt;lastName&gt;Donohue&lt;/lastName&gt;&lt;/author&gt;&lt;author&gt;&lt;firstName&gt;Peter&lt;/firstName&gt;&lt;lastName&gt;Dovc&lt;/lastName&gt;&lt;/author&gt;&lt;author&gt;&lt;firstName&gt;Annett&lt;/firstName&gt;&lt;lastName&gt;Eberlein&lt;/lastName&gt;&lt;/author&gt;&lt;author&gt;&lt;firstName&gt;Carolyn&lt;/firstName&gt;&lt;middleNames&gt;J&lt;/middleNames&gt;&lt;lastName&gt;Fitzsimmons&lt;/lastName&gt;&lt;/author&gt;&lt;author&gt;&lt;firstName&gt;Alessandra&lt;/firstName&gt;&lt;middleNames&gt;M&lt;/middleNames&gt;&lt;lastName&gt;Franzin&lt;/lastName&gt;&lt;/author&gt;&lt;author&gt;&lt;firstName&gt;Gustavo&lt;/firstName&gt;&lt;middleNames&gt;R&lt;/middleNames&gt;&lt;lastName&gt;Garcia&lt;/lastName&gt;&lt;/author&gt;&lt;author&gt;&lt;firstName&gt;Sem&lt;/firstName&gt;&lt;lastName&gt;Genini&lt;/lastName&gt;&lt;/author&gt;&lt;author&gt;&lt;firstName&gt;Cody&lt;/firstName&gt;&lt;middleNames&gt;J&lt;/middleNames&gt;&lt;lastName&gt;Gladney&lt;/lastName&gt;&lt;/author&gt;&lt;author&gt;&lt;firstName&gt;Jason&lt;/firstName&gt;&lt;middleNames&gt;R&lt;/middleNames&gt;&lt;lastName&gt;Grant&lt;/lastName&gt;&lt;/author&gt;&lt;author&gt;&lt;firstName&gt;Marion&lt;/firstName&gt;&lt;middleNames&gt;L&lt;/middleNames&gt;&lt;lastName&gt;Greaser&lt;/lastName&gt;&lt;/author&gt;&lt;author&gt;&lt;firstName&gt;Jonathan&lt;/firstName&gt;&lt;middleNames&gt;A&lt;/middleNames&gt;&lt;lastName&gt;Green&lt;/lastName&gt;&lt;/author&gt;&lt;author&gt;&lt;firstName&gt;Darryl&lt;/firstName&gt;&lt;middleNames&gt;L&lt;/middleNames&gt;&lt;lastName&gt;Hadsell&lt;/lastName&gt;&lt;/author&gt;&lt;author&gt;&lt;firstName&gt;Hatam&lt;/firstName&gt;&lt;middleNames&gt;A&lt;/middleNames&gt;&lt;lastName&gt;Hakimov&lt;/lastName&gt;&lt;/author&gt;&lt;author&gt;&lt;firstName&gt;Rob&lt;/firstName&gt;&lt;lastName&gt;Halgren&lt;/lastName&gt;&lt;/author&gt;&lt;author&gt;&lt;firstName&gt;Jennifer&lt;/firstName&gt;&lt;middleNames&gt;L&lt;/middleNames&gt;&lt;lastName&gt;Harrow&lt;/lastName&gt;&lt;/author&gt;&lt;author&gt;&lt;firstName&gt;Elizabeth&lt;/firstName&gt;&lt;middleNames&gt;A&lt;/middleNames&gt;&lt;lastName&gt;Hart&lt;/lastName&gt;&lt;/author&gt;&lt;author&gt;&lt;firstName&gt;Nicola&lt;/firstName&gt;&lt;lastName&gt;Hastings&lt;/lastName&gt;&lt;/author&gt;&lt;author&gt;&lt;firstName&gt;Marta&lt;/firstName&gt;&lt;lastName&gt;Hernandez&lt;/lastName&gt;&lt;/author&gt;&lt;author&gt;&lt;firstName&gt;Zhi-Liang&lt;/firstName&gt;&lt;lastName&gt;Hu&lt;/lastName&gt;&lt;/author&gt;&lt;author&gt;&lt;firstName&gt;Aaron&lt;/firstName&gt;&lt;lastName&gt;Ingham&lt;/lastName&gt;&lt;/author&gt;&lt;author&gt;&lt;firstName&gt;Terhi&lt;/firstName&gt;&lt;lastName&gt;Iso-Touru&lt;/lastName&gt;&lt;/author&gt;&lt;author&gt;&lt;firstName&gt;Catherine&lt;/firstName&gt;&lt;lastName&gt;Jamis&lt;/lastName&gt;&lt;/author&gt;&lt;author&gt;&lt;firstName&gt;Kirsty&lt;/firstName&gt;&lt;lastName&gt;Jensen&lt;/lastName&gt;&lt;/author&gt;&lt;author&gt;&lt;firstName&gt;Dimos&lt;/firstName&gt;&lt;lastName&gt;Kapetis&lt;/lastName&gt;&lt;/author&gt;&lt;author&gt;&lt;firstName&gt;Tovah&lt;/firstName&gt;&lt;lastName&gt;Kerr&lt;/lastName&gt;&lt;/author&gt;&lt;author&gt;&lt;firstName&gt;Sari&lt;/firstName&gt;&lt;middleNames&gt;S&lt;/middleNames&gt;&lt;lastName&gt;Khalil&lt;/lastName&gt;&lt;/author&gt;&lt;author&gt;&lt;firstName&gt;Hasan&lt;/firstName&gt;&lt;lastName&gt;Khatib&lt;/lastName&gt;&lt;/author&gt;&lt;author&gt;&lt;firstName&gt;Davood&lt;/firstName&gt;&lt;lastName&gt;Kolbehdari&lt;/lastName&gt;&lt;/author&gt;&lt;author&gt;&lt;firstName&gt;Charu&lt;/firstName&gt;&lt;middleNames&gt;G&lt;/middleNames&gt;&lt;lastName&gt;Kumar&lt;/lastName&gt;&lt;/author&gt;&lt;author&gt;&lt;firstName&gt;Dinesh&lt;/firstName&gt;&lt;lastName&gt;Kumar&lt;/lastName&gt;&lt;/author&gt;&lt;author&gt;&lt;firstName&gt;Richard&lt;/firstName&gt;&lt;lastName&gt;Leach&lt;/lastName&gt;&lt;/author&gt;&lt;author&gt;&lt;firstName&gt;Justin&lt;/firstName&gt;&lt;middleNames&gt;C-M&lt;/middleNames&gt;&lt;lastName&gt;Lee&lt;/lastName&gt;&lt;/author&gt;&lt;author&gt;&lt;firstName&gt;Changxi&lt;/firstName&gt;&lt;lastName&gt;Li&lt;/lastName&gt;&lt;/author&gt;&lt;author&gt;&lt;firstName&gt;Krystin&lt;/firstName&gt;&lt;middleNames&gt;M&lt;/middleNames&gt;&lt;lastName&gt;Logan&lt;/lastName&gt;&lt;/author&gt;&lt;author&gt;&lt;firstName&gt;Roberto&lt;/firstName&gt;&lt;lastName&gt;Malinverni&lt;/lastName&gt;&lt;/author&gt;&lt;author&gt;&lt;firstName&gt;Elisa&lt;/firstName&gt;&lt;lastName&gt;Marques&lt;/lastName&gt;&lt;/author&gt;&lt;author&gt;&lt;firstName&gt;William&lt;/firstName&gt;&lt;middleNames&gt;F&lt;/middleNames&gt;&lt;lastName&gt;Martin&lt;/lastName&gt;&lt;/author&gt;&lt;author&gt;&lt;firstName&gt;Natalia&lt;/firstName&gt;&lt;middleNames&gt;F&lt;/middleNames&gt;&lt;lastName&gt;Martins&lt;/lastName&gt;&lt;/author&gt;&lt;author&gt;&lt;firstName&gt;Sandra&lt;/firstName&gt;&lt;middleNames&gt;R&lt;/middleNames&gt;&lt;lastName&gt;Maruyama&lt;/lastName&gt;&lt;/author&gt;&lt;author&gt;&lt;firstName&gt;Raffaele&lt;/firstName&gt;&lt;lastName&gt;Mazza&lt;/lastName&gt;&lt;/author&gt;&lt;author&gt;&lt;firstName&gt;Kim&lt;/firstName&gt;&lt;middleNames&gt;L&lt;/middleNames&gt;&lt;lastName&gt;McLean&lt;/lastName&gt;&lt;/author&gt;&lt;author&gt;&lt;firstName&gt;Juan&lt;/firstName&gt;&lt;middleNames&gt;F&lt;/middleNames&gt;&lt;lastName&gt;Medrano&lt;/lastName&gt;&lt;/author&gt;&lt;author&gt;&lt;firstName&gt;Barbara&lt;/firstName&gt;&lt;middleNames&gt;T&lt;/middleNames&gt;&lt;lastName&gt;Moreno&lt;/lastName&gt;&lt;/author&gt;&lt;author&gt;&lt;firstName&gt;Daniela&lt;/firstName&gt;&lt;middleNames&gt;D&lt;/middleNames&gt;&lt;lastName&gt;Moré&lt;/lastName&gt;&lt;/author&gt;&lt;author&gt;&lt;firstName&gt;Carl&lt;/firstName&gt;&lt;middleNames&gt;T&lt;/middleNames&gt;&lt;lastName&gt;Muntean&lt;/lastName&gt;&lt;/author&gt;&lt;author&gt;&lt;firstName&gt;Hari&lt;/firstName&gt;&lt;middleNames&gt;P&lt;/middleNames&gt;&lt;lastName&gt;Nandakumar&lt;/lastName&gt;&lt;/author&gt;&lt;author&gt;&lt;firstName&gt;Marcelo&lt;/firstName&gt;&lt;middleNames&gt;F G&lt;/middleNames&gt;&lt;lastName&gt;Nogueira&lt;/lastName&gt;&lt;/author&gt;&lt;author&gt;&lt;firstName&gt;Ingrid&lt;/firstName&gt;&lt;lastName&gt;Olsaker&lt;/lastName&gt;&lt;/author&gt;&lt;author&gt;&lt;firstName&gt;Sameer&lt;/firstName&gt;&lt;middleNames&gt;D&lt;/middleNames&gt;&lt;lastName&gt;Pant&lt;/lastName&gt;&lt;/author&gt;&lt;author&gt;&lt;firstName&gt;Francesca&lt;/firstName&gt;&lt;lastName&gt;Panzitta&lt;/lastName&gt;&lt;/author&gt;&lt;author&gt;&lt;firstName&gt;Rosemeire&lt;/firstName&gt;&lt;middleNames&gt;C P&lt;/middleNames&gt;&lt;lastName&gt;Pastor&lt;/lastName&gt;&lt;/author&gt;&lt;author&gt;&lt;firstName&gt;Mario&lt;/firstName&gt;&lt;middleNames&gt;A&lt;/middleNames&gt;&lt;lastName&gt;Poli&lt;/lastName&gt;&lt;/author&gt;&lt;author&gt;&lt;firstName&gt;Nathan&lt;/firstName&gt;&lt;lastName&gt;Poslusny&lt;/lastName&gt;&lt;/author&gt;&lt;author&gt;&lt;firstName&gt;Satyanarayana&lt;/firstName&gt;&lt;lastName&gt;Rachagani&lt;/lastName&gt;&lt;/author&gt;&lt;author&gt;&lt;firstName&gt;Shoba&lt;/firstName&gt;&lt;lastName&gt;Ranganathan&lt;/lastName&gt;&lt;/author&gt;&lt;author&gt;&lt;firstName&gt;Andrej&lt;/firstName&gt;&lt;lastName&gt;Razpet&lt;/lastName&gt;&lt;/author&gt;&lt;author&gt;&lt;firstName&gt;Penny&lt;/firstName&gt;&lt;middleNames&gt;K&lt;/middleNames&gt;&lt;lastName&gt;Riggs&lt;/lastName&gt;&lt;/author&gt;&lt;author&gt;&lt;firstName&gt;Gonzalo&lt;/firstName&gt;&lt;lastName&gt;Rincon&lt;/lastName&gt;&lt;/author&gt;&lt;author&gt;&lt;firstName&gt;Nelida&lt;/firstName&gt;&lt;lastName&gt;Rodriguez-Osorio&lt;/lastName&gt;&lt;/author&gt;&lt;author&gt;&lt;firstName&gt;Sandra&lt;/firstName&gt;&lt;middleNames&gt;L&lt;/middleNames&gt;&lt;lastName&gt;Rodriguez-Zas&lt;/lastName&gt;&lt;/author&gt;&lt;author&gt;&lt;firstName&gt;Natasha&lt;/firstName&gt;&lt;middleNames&gt;E&lt;/middleNames&gt;&lt;lastName&gt;Romero&lt;/lastName&gt;&lt;/author&gt;&lt;author&gt;&lt;firstName&gt;Anne&lt;/firstName&gt;&lt;lastName&gt;Rosenwald&lt;/lastName&gt;&lt;/author&gt;&lt;author&gt;&lt;firstName&gt;Lillian&lt;/firstName&gt;&lt;lastName&gt;Sando&lt;/lastName&gt;&lt;/author&gt;&lt;author&gt;&lt;firstName&gt;Sheila&lt;/firstName&gt;&lt;middleNames&gt;M&lt;/middleNames&gt;&lt;lastName&gt;Schmutz&lt;/lastName&gt;&lt;/author&gt;&lt;author&gt;&lt;firstName&gt;Libing&lt;/firstName&gt;&lt;lastName&gt;Shen&lt;/lastName&gt;&lt;/author&gt;&lt;author&gt;&lt;firstName&gt;Laura&lt;/firstName&gt;&lt;lastName&gt;Sherman&lt;/lastName&gt;&lt;/author&gt;&lt;author&gt;&lt;firstName&gt;Bruce&lt;/firstName&gt;&lt;middleNames&gt;R&lt;/middleNames&gt;&lt;lastName&gt;Southey&lt;/lastName&gt;&lt;/author&gt;&lt;author&gt;&lt;firstName&gt;Ylva&lt;/firstName&gt;&lt;middleNames&gt;Strandberg&lt;/middleNames&gt;&lt;lastName&gt;Lutzow&lt;/lastName&gt;&lt;/author&gt;&lt;author&gt;&lt;firstName&gt;Jonathan&lt;/firstName&gt;&lt;middleNames&gt;V&lt;/middleNames&gt;&lt;lastName&gt;Sweedler&lt;/lastName&gt;&lt;/author&gt;&lt;author&gt;&lt;firstName&gt;Imke&lt;/firstName&gt;&lt;lastName&gt;Tammen&lt;/lastName&gt;&lt;/author&gt;&lt;author&gt;&lt;firstName&gt;Bhanu&lt;/firstName&gt;&lt;middleNames&gt;Prakash V L&lt;/middleNames&gt;&lt;lastName&gt;Telugu&lt;/lastName&gt;&lt;/author&gt;&lt;author&gt;&lt;firstName&gt;Jennifer&lt;/firstName&gt;&lt;middleNames&gt;M&lt;/middleNames&gt;&lt;lastName&gt;Urbanski&lt;/lastName&gt;&lt;/author&gt;&lt;author&gt;&lt;firstName&gt;Yuri&lt;/firstName&gt;&lt;middleNames&gt;T&lt;/middleNames&gt;&lt;lastName&gt;Utsunomiya&lt;/lastName&gt;&lt;/author&gt;&lt;author&gt;&lt;firstName&gt;Chris&lt;/firstName&gt;&lt;middleNames&gt;P&lt;/middleNames&gt;&lt;lastName&gt;Verschoor&lt;/lastName&gt;&lt;/author&gt;&lt;author&gt;&lt;firstName&gt;Ashley&lt;/firstName&gt;&lt;middleNames&gt;J&lt;/middleNames&gt;&lt;lastName&gt;Waardenberg&lt;/lastName&gt;&lt;/author&gt;&lt;author&gt;&lt;firstName&gt;Zhiquan&lt;/firstName&gt;&lt;lastName&gt;Wang&lt;/lastName&gt;&lt;/author&gt;&lt;author&gt;&lt;firstName&gt;Robert&lt;/firstName&gt;&lt;lastName&gt;Ward&lt;/lastName&gt;&lt;/author&gt;&lt;author&gt;&lt;firstName&gt;Rosemarie&lt;/firstName&gt;&lt;lastName&gt;Weikard&lt;/lastName&gt;&lt;/author&gt;&lt;author&gt;&lt;firstName&gt;Thomas&lt;/firstName&gt;&lt;middleNames&gt;H&lt;/middleNames&gt;&lt;lastName&gt;Welsh&lt;/lastName&gt;&lt;/author&gt;&lt;author&gt;&lt;firstName&gt;Stephen&lt;/firstName&gt;&lt;middleNames&gt;N&lt;/middleNames&gt;&lt;lastName&gt;White&lt;/lastName&gt;&lt;/author&gt;&lt;author&gt;&lt;firstName&gt;Laurens&lt;/firstName&gt;&lt;middleNames&gt;G&lt;/middleNames&gt;&lt;lastName&gt;Wilming&lt;/lastName&gt;&lt;/author&gt;&lt;author&gt;&lt;firstName&gt;Kris&lt;/firstName&gt;&lt;middleNames&gt;R&lt;/middleNames&gt;&lt;lastName&gt;Wunderlich&lt;/lastName&gt;&lt;/author&gt;&lt;author&gt;&lt;firstName&gt;Jianqi&lt;/firstName&gt;&lt;lastName&gt;Yang&lt;/lastName&gt;&lt;/author&gt;&lt;author&gt;&lt;firstName&gt;Feng-Qi&lt;/firstName&gt;&lt;lastName&gt;Zhao&lt;/lastName&gt;&lt;/author&gt;&lt;/authors&gt;&lt;/publication&gt;&lt;/publications&gt;&lt;cites&gt;&lt;/cites&gt;&lt;/citation&gt;</w:instrText>
      </w:r>
      <w:r w:rsidR="00AD2F1A" w:rsidRPr="00FB6EA8">
        <w:rPr>
          <w:rFonts w:ascii="Times New Roman" w:hAnsi="Times New Roman" w:cs="Times New Roman"/>
        </w:rPr>
        <w:fldChar w:fldCharType="separate"/>
      </w:r>
      <w:r w:rsidR="008005D8" w:rsidRPr="00FB6EA8">
        <w:rPr>
          <w:rFonts w:ascii="Times New Roman" w:hAnsi="Times New Roman" w:cs="Times New Roman"/>
        </w:rPr>
        <w:t>[33,34]</w:t>
      </w:r>
      <w:r w:rsidR="00AD2F1A" w:rsidRPr="00FB6EA8">
        <w:rPr>
          <w:rFonts w:ascii="Times New Roman" w:hAnsi="Times New Roman" w:cs="Times New Roman"/>
        </w:rPr>
        <w:fldChar w:fldCharType="end"/>
      </w:r>
      <w:r w:rsidRPr="00FB6EA8">
        <w:rPr>
          <w:rFonts w:ascii="Times New Roman" w:hAnsi="Times New Roman" w:cs="Times New Roman"/>
        </w:rPr>
        <w:t xml:space="preserve">, and is publicly available via </w:t>
      </w:r>
      <w:r w:rsidR="00CB3AF6" w:rsidRPr="00FB6EA8">
        <w:rPr>
          <w:rFonts w:ascii="Times New Roman" w:hAnsi="Times New Roman" w:cs="Times New Roman"/>
        </w:rPr>
        <w:t>multiple</w:t>
      </w:r>
      <w:r w:rsidR="00AB4BC4" w:rsidRPr="00FB6EA8">
        <w:rPr>
          <w:rFonts w:ascii="Times New Roman" w:hAnsi="Times New Roman" w:cs="Times New Roman"/>
        </w:rPr>
        <w:t xml:space="preserve"> online</w:t>
      </w:r>
      <w:r w:rsidR="004A6FB5" w:rsidRPr="00FB6EA8">
        <w:rPr>
          <w:rFonts w:ascii="Times New Roman" w:hAnsi="Times New Roman" w:cs="Times New Roman"/>
        </w:rPr>
        <w:t xml:space="preserve"> </w:t>
      </w:r>
      <w:r w:rsidR="00CB3AF6" w:rsidRPr="00FB6EA8">
        <w:rPr>
          <w:rFonts w:ascii="Times New Roman" w:hAnsi="Times New Roman" w:cs="Times New Roman"/>
        </w:rPr>
        <w:t>database</w:t>
      </w:r>
      <w:r w:rsidR="00207568" w:rsidRPr="00FB6EA8">
        <w:rPr>
          <w:rFonts w:ascii="Times New Roman" w:hAnsi="Times New Roman" w:cs="Times New Roman"/>
        </w:rPr>
        <w:t xml:space="preserve"> browsers</w:t>
      </w:r>
      <w:r w:rsidR="004A6FB5" w:rsidRPr="00FB6EA8">
        <w:rPr>
          <w:rFonts w:ascii="Times New Roman" w:hAnsi="Times New Roman" w:cs="Times New Roman"/>
        </w:rPr>
        <w:t>.</w:t>
      </w:r>
      <w:r w:rsidR="003679B7" w:rsidRPr="00FB6EA8">
        <w:rPr>
          <w:rFonts w:ascii="Times New Roman" w:hAnsi="Times New Roman" w:cs="Times New Roman"/>
        </w:rPr>
        <w:t xml:space="preserve"> </w:t>
      </w:r>
      <w:r w:rsidR="00BB3320" w:rsidRPr="00FB6EA8">
        <w:rPr>
          <w:rFonts w:ascii="Times New Roman" w:hAnsi="Times New Roman" w:cs="Times New Roman"/>
        </w:rPr>
        <w:t>The amount of available</w:t>
      </w:r>
      <w:r w:rsidR="00DF33C5" w:rsidRPr="00FB6EA8">
        <w:rPr>
          <w:rFonts w:ascii="Times New Roman" w:hAnsi="Times New Roman" w:cs="Times New Roman"/>
        </w:rPr>
        <w:t xml:space="preserve"> data on</w:t>
      </w:r>
      <w:r w:rsidR="00D83D80" w:rsidRPr="00FB6EA8">
        <w:rPr>
          <w:rFonts w:ascii="Times New Roman" w:hAnsi="Times New Roman" w:cs="Times New Roman"/>
        </w:rPr>
        <w:t xml:space="preserve"> </w:t>
      </w:r>
      <w:r w:rsidR="00D83D80" w:rsidRPr="00FB6EA8">
        <w:rPr>
          <w:rFonts w:ascii="Times New Roman" w:hAnsi="Times New Roman" w:cs="Times New Roman"/>
          <w:i/>
        </w:rPr>
        <w:t>B. Taurus</w:t>
      </w:r>
      <w:r w:rsidR="00207568" w:rsidRPr="00FB6EA8">
        <w:rPr>
          <w:rFonts w:ascii="Times New Roman" w:hAnsi="Times New Roman" w:cs="Times New Roman"/>
        </w:rPr>
        <w:t xml:space="preserve">‘s genome </w:t>
      </w:r>
      <w:r w:rsidR="00DF33C5" w:rsidRPr="00FB6EA8">
        <w:rPr>
          <w:rFonts w:ascii="Times New Roman" w:hAnsi="Times New Roman" w:cs="Times New Roman"/>
        </w:rPr>
        <w:t xml:space="preserve">is significant; the </w:t>
      </w:r>
      <w:r w:rsidR="00DE78C5" w:rsidRPr="00FB6EA8">
        <w:rPr>
          <w:rFonts w:ascii="Times New Roman" w:hAnsi="Times New Roman" w:cs="Times New Roman"/>
        </w:rPr>
        <w:t>NCBI</w:t>
      </w:r>
      <w:r w:rsidR="00DF33C5" w:rsidRPr="00FB6EA8">
        <w:rPr>
          <w:rFonts w:ascii="Times New Roman" w:hAnsi="Times New Roman" w:cs="Times New Roman"/>
        </w:rPr>
        <w:t xml:space="preserve"> provides a wide array of </w:t>
      </w:r>
      <w:r w:rsidR="00DF33C5" w:rsidRPr="00FB6EA8">
        <w:rPr>
          <w:rFonts w:ascii="Times New Roman" w:hAnsi="Times New Roman" w:cs="Times New Roman"/>
        </w:rPr>
        <w:lastRenderedPageBreak/>
        <w:t xml:space="preserve">annotated sequences, including two complete genome assemblies </w:t>
      </w:r>
      <w:r w:rsidR="00BE2F28"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&lt;citation&gt;&lt;uuid&gt;7822F05E-7E3E-4206-B75D-9A55CD44D97A&lt;/uuid&gt;&lt;priority&gt;31&lt;/priority&gt;&lt;publications&gt;&lt;publication&gt;&lt;url&gt;http://www.ncbi.nlm.nih.gov/genome/?term=bos%20taurus&lt;/url&gt;&lt;title&gt;Bos Taurus (ID 82) - Genome - NCBI&lt;/title&gt;&lt;type&gt;-300&lt;/type&gt;&lt;subtype&gt;-300&lt;/subtype&gt;&lt;uuid&gt;605C4656-D08A-431C-B33F-88B8DAF072D4&lt;/uuid&gt;&lt;/publication&gt;&lt;/publications&gt;&lt;cites&gt;&lt;/cites&gt;&lt;/citation&gt;</w:instrText>
      </w:r>
      <w:r w:rsidR="00BE2F28" w:rsidRPr="00FB6EA8">
        <w:rPr>
          <w:rFonts w:ascii="Times New Roman" w:hAnsi="Times New Roman" w:cs="Times New Roman"/>
        </w:rPr>
        <w:fldChar w:fldCharType="separate"/>
      </w:r>
      <w:r w:rsidR="008005D8" w:rsidRPr="00FB6EA8">
        <w:rPr>
          <w:rFonts w:ascii="Times New Roman" w:hAnsi="Times New Roman" w:cs="Times New Roman"/>
        </w:rPr>
        <w:t>[35]</w:t>
      </w:r>
      <w:r w:rsidR="00BE2F28" w:rsidRPr="00FB6EA8">
        <w:rPr>
          <w:rFonts w:ascii="Times New Roman" w:hAnsi="Times New Roman" w:cs="Times New Roman"/>
        </w:rPr>
        <w:fldChar w:fldCharType="end"/>
      </w:r>
      <w:r w:rsidR="00DF33C5" w:rsidRPr="00FB6EA8">
        <w:rPr>
          <w:rFonts w:ascii="Times New Roman" w:hAnsi="Times New Roman" w:cs="Times New Roman"/>
        </w:rPr>
        <w:t>.</w:t>
      </w:r>
      <w:r w:rsidR="003679B7" w:rsidRPr="00FB6EA8">
        <w:rPr>
          <w:rFonts w:ascii="Times New Roman" w:hAnsi="Times New Roman" w:cs="Times New Roman"/>
        </w:rPr>
        <w:t xml:space="preserve"> </w:t>
      </w:r>
      <w:r w:rsidR="00060827" w:rsidRPr="00FB6EA8">
        <w:rPr>
          <w:rFonts w:ascii="Times New Roman" w:hAnsi="Times New Roman" w:cs="Times New Roman"/>
        </w:rPr>
        <w:t>The Map Viewer interface linked to by the NCBI genome pages allows for browsing data on each chromosome with links to other NCBI pages corresponding to individual genes.</w:t>
      </w:r>
      <w:r w:rsidR="003679B7" w:rsidRPr="00FB6EA8">
        <w:rPr>
          <w:rFonts w:ascii="Times New Roman" w:hAnsi="Times New Roman" w:cs="Times New Roman"/>
        </w:rPr>
        <w:t xml:space="preserve"> </w:t>
      </w:r>
      <w:r w:rsidR="00060827" w:rsidRPr="00FB6EA8">
        <w:rPr>
          <w:rFonts w:ascii="Times New Roman" w:hAnsi="Times New Roman" w:cs="Times New Roman"/>
        </w:rPr>
        <w:t xml:space="preserve">The other primary resource for browsing annotated cattle genome data is hosted by </w:t>
      </w:r>
      <w:r w:rsidR="005504E1" w:rsidRPr="00FB6EA8">
        <w:rPr>
          <w:rFonts w:ascii="Times New Roman" w:hAnsi="Times New Roman" w:cs="Times New Roman"/>
        </w:rPr>
        <w:t xml:space="preserve">Georgetown University, and operates under the name of The Bovine Genome Database </w:t>
      </w:r>
      <w:r w:rsidR="00BE2F28"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&lt;citation&gt;&lt;uuid&gt;C996AD04-C1C5-4BA0-BC34-AF27C3A46C30&lt;/uuid&gt;&lt;priority&gt;32&lt;/priority&gt;&lt;publications&gt;&lt;publication&gt;&lt;url&gt;http://genomes.arc.georgetown.edu/drupal/bovine/&lt;/url&gt;&lt;title&gt;Welcome to the Bovine Genome Database | BovineGenome.org&lt;/title&gt;&lt;type&gt;-300&lt;/type&gt;&lt;subtype&gt;-300&lt;/subtype&gt;&lt;uuid&gt;7D30265C-BBF1-44BF-A672-AD9E43A81F75&lt;/uuid&gt;&lt;/publication&gt;&lt;/publications&gt;&lt;cites&gt;&lt;/cites&gt;&lt;/citation&gt;</w:instrText>
      </w:r>
      <w:r w:rsidR="00BE2F28" w:rsidRPr="00FB6EA8">
        <w:rPr>
          <w:rFonts w:ascii="Times New Roman" w:hAnsi="Times New Roman" w:cs="Times New Roman"/>
        </w:rPr>
        <w:fldChar w:fldCharType="separate"/>
      </w:r>
      <w:r w:rsidR="008005D8" w:rsidRPr="00FB6EA8">
        <w:rPr>
          <w:rFonts w:ascii="Times New Roman" w:hAnsi="Times New Roman" w:cs="Times New Roman"/>
        </w:rPr>
        <w:t>[36]</w:t>
      </w:r>
      <w:r w:rsidR="00BE2F28" w:rsidRPr="00FB6EA8">
        <w:rPr>
          <w:rFonts w:ascii="Times New Roman" w:hAnsi="Times New Roman" w:cs="Times New Roman"/>
        </w:rPr>
        <w:fldChar w:fldCharType="end"/>
      </w:r>
      <w:r w:rsidR="005504E1" w:rsidRPr="00FB6EA8">
        <w:rPr>
          <w:rFonts w:ascii="Times New Roman" w:hAnsi="Times New Roman" w:cs="Times New Roman"/>
        </w:rPr>
        <w:t>.</w:t>
      </w:r>
      <w:r w:rsidR="003679B7" w:rsidRPr="00FB6EA8">
        <w:rPr>
          <w:rFonts w:ascii="Times New Roman" w:hAnsi="Times New Roman" w:cs="Times New Roman"/>
        </w:rPr>
        <w:t xml:space="preserve"> </w:t>
      </w:r>
      <w:r w:rsidR="005504E1" w:rsidRPr="00FB6EA8">
        <w:rPr>
          <w:rFonts w:ascii="Times New Roman" w:hAnsi="Times New Roman" w:cs="Times New Roman"/>
        </w:rPr>
        <w:t xml:space="preserve">While this plays host to the same genome assemblies available on NCBI (Assembly Btau_4.0 and UMD3.1 Assembly), it offers </w:t>
      </w:r>
      <w:r w:rsidR="00075AF2" w:rsidRPr="00FB6EA8">
        <w:rPr>
          <w:rFonts w:ascii="Times New Roman" w:hAnsi="Times New Roman" w:cs="Times New Roman"/>
        </w:rPr>
        <w:t xml:space="preserve">greater </w:t>
      </w:r>
      <w:r w:rsidR="005504E1" w:rsidRPr="00FB6EA8">
        <w:rPr>
          <w:rFonts w:ascii="Times New Roman" w:hAnsi="Times New Roman" w:cs="Times New Roman"/>
        </w:rPr>
        <w:t xml:space="preserve">functionality, including more </w:t>
      </w:r>
      <w:r w:rsidR="004E2A1B" w:rsidRPr="00FB6EA8">
        <w:rPr>
          <w:rFonts w:ascii="Times New Roman" w:hAnsi="Times New Roman" w:cs="Times New Roman"/>
        </w:rPr>
        <w:t>ways to search</w:t>
      </w:r>
      <w:r w:rsidR="005504E1" w:rsidRPr="00FB6EA8">
        <w:rPr>
          <w:rFonts w:ascii="Times New Roman" w:hAnsi="Times New Roman" w:cs="Times New Roman"/>
        </w:rPr>
        <w:t xml:space="preserve"> for </w:t>
      </w:r>
      <w:r w:rsidR="004E2A1B" w:rsidRPr="00FB6EA8">
        <w:rPr>
          <w:rFonts w:ascii="Times New Roman" w:hAnsi="Times New Roman" w:cs="Times New Roman"/>
        </w:rPr>
        <w:t xml:space="preserve">specific </w:t>
      </w:r>
      <w:r w:rsidR="005504E1" w:rsidRPr="00FB6EA8">
        <w:rPr>
          <w:rFonts w:ascii="Times New Roman" w:hAnsi="Times New Roman" w:cs="Times New Roman"/>
        </w:rPr>
        <w:t xml:space="preserve">regions in the genome, and </w:t>
      </w:r>
      <w:r w:rsidR="004E2A1B" w:rsidRPr="00FB6EA8">
        <w:rPr>
          <w:rFonts w:ascii="Times New Roman" w:hAnsi="Times New Roman" w:cs="Times New Roman"/>
        </w:rPr>
        <w:t>more diverse</w:t>
      </w:r>
      <w:r w:rsidR="000F4E9F" w:rsidRPr="00FB6EA8">
        <w:rPr>
          <w:rFonts w:ascii="Times New Roman" w:hAnsi="Times New Roman" w:cs="Times New Roman"/>
        </w:rPr>
        <w:t xml:space="preserve"> information regarding genes.</w:t>
      </w:r>
      <w:r w:rsidR="003679B7" w:rsidRPr="00FB6EA8">
        <w:rPr>
          <w:rFonts w:ascii="Times New Roman" w:hAnsi="Times New Roman" w:cs="Times New Roman"/>
        </w:rPr>
        <w:t xml:space="preserve"> </w:t>
      </w:r>
      <w:r w:rsidR="000F4E9F" w:rsidRPr="00FB6EA8">
        <w:rPr>
          <w:rFonts w:ascii="Times New Roman" w:hAnsi="Times New Roman" w:cs="Times New Roman"/>
        </w:rPr>
        <w:t xml:space="preserve">The gene pages are organized with </w:t>
      </w:r>
      <w:r w:rsidR="00377DCB" w:rsidRPr="00FB6EA8">
        <w:rPr>
          <w:rFonts w:ascii="Times New Roman" w:hAnsi="Times New Roman" w:cs="Times New Roman"/>
        </w:rPr>
        <w:t xml:space="preserve">respect to </w:t>
      </w:r>
      <w:r w:rsidR="000F4E9F" w:rsidRPr="00FB6EA8">
        <w:rPr>
          <w:rFonts w:ascii="Times New Roman" w:hAnsi="Times New Roman" w:cs="Times New Roman"/>
        </w:rPr>
        <w:t>gene function and genomic location, with links to</w:t>
      </w:r>
      <w:r w:rsidR="00075AF2" w:rsidRPr="00FB6EA8">
        <w:rPr>
          <w:rFonts w:ascii="Times New Roman" w:hAnsi="Times New Roman" w:cs="Times New Roman"/>
        </w:rPr>
        <w:t xml:space="preserve"> related</w:t>
      </w:r>
      <w:r w:rsidR="000F4E9F" w:rsidRPr="00FB6EA8">
        <w:rPr>
          <w:rFonts w:ascii="Times New Roman" w:hAnsi="Times New Roman" w:cs="Times New Roman"/>
        </w:rPr>
        <w:t xml:space="preserve"> NCBI and </w:t>
      </w:r>
      <w:proofErr w:type="spellStart"/>
      <w:r w:rsidR="000F4E9F" w:rsidRPr="00FB6EA8">
        <w:rPr>
          <w:rFonts w:ascii="Times New Roman" w:hAnsi="Times New Roman" w:cs="Times New Roman"/>
        </w:rPr>
        <w:t>Ensembl</w:t>
      </w:r>
      <w:proofErr w:type="spellEnd"/>
      <w:r w:rsidR="000F4E9F" w:rsidRPr="00FB6EA8">
        <w:rPr>
          <w:rFonts w:ascii="Times New Roman" w:hAnsi="Times New Roman" w:cs="Times New Roman"/>
        </w:rPr>
        <w:t xml:space="preserve"> pages.</w:t>
      </w:r>
      <w:r w:rsidR="003679B7" w:rsidRPr="00FB6EA8">
        <w:rPr>
          <w:rFonts w:ascii="Times New Roman" w:hAnsi="Times New Roman" w:cs="Times New Roman"/>
        </w:rPr>
        <w:t xml:space="preserve"> </w:t>
      </w:r>
      <w:r w:rsidR="000F4E9F" w:rsidRPr="00FB6EA8">
        <w:rPr>
          <w:rFonts w:ascii="Times New Roman" w:hAnsi="Times New Roman" w:cs="Times New Roman"/>
        </w:rPr>
        <w:t xml:space="preserve">In addition to the ability to download highly specified sequences, the site </w:t>
      </w:r>
      <w:r w:rsidR="00BD3AB9" w:rsidRPr="00FB6EA8">
        <w:rPr>
          <w:rFonts w:ascii="Times New Roman" w:hAnsi="Times New Roman" w:cs="Times New Roman"/>
        </w:rPr>
        <w:t>links to</w:t>
      </w:r>
      <w:r w:rsidR="000F4E9F" w:rsidRPr="00FB6EA8">
        <w:rPr>
          <w:rFonts w:ascii="Times New Roman" w:hAnsi="Times New Roman" w:cs="Times New Roman"/>
        </w:rPr>
        <w:t xml:space="preserve"> a dedicated BLAST server with </w:t>
      </w:r>
      <w:r w:rsidR="00BD3AB9" w:rsidRPr="00FB6EA8">
        <w:rPr>
          <w:rFonts w:ascii="Times New Roman" w:hAnsi="Times New Roman" w:cs="Times New Roman"/>
        </w:rPr>
        <w:t>30 bovine</w:t>
      </w:r>
      <w:r w:rsidR="00377DCB" w:rsidRPr="00FB6EA8">
        <w:rPr>
          <w:rFonts w:ascii="Times New Roman" w:hAnsi="Times New Roman" w:cs="Times New Roman"/>
        </w:rPr>
        <w:t xml:space="preserve"> sequence</w:t>
      </w:r>
      <w:r w:rsidR="00BD3AB9" w:rsidRPr="00FB6EA8">
        <w:rPr>
          <w:rFonts w:ascii="Times New Roman" w:hAnsi="Times New Roman" w:cs="Times New Roman"/>
        </w:rPr>
        <w:t xml:space="preserve"> databases.</w:t>
      </w:r>
      <w:r w:rsidR="003679B7" w:rsidRPr="00FB6EA8">
        <w:rPr>
          <w:rFonts w:ascii="Times New Roman" w:hAnsi="Times New Roman" w:cs="Times New Roman"/>
        </w:rPr>
        <w:t xml:space="preserve"> </w:t>
      </w:r>
      <w:r w:rsidR="00BD3AB9" w:rsidRPr="00FB6EA8">
        <w:rPr>
          <w:rFonts w:ascii="Times New Roman" w:hAnsi="Times New Roman" w:cs="Times New Roman"/>
        </w:rPr>
        <w:t xml:space="preserve">Other </w:t>
      </w:r>
      <w:r w:rsidR="00075AF2" w:rsidRPr="00FB6EA8">
        <w:rPr>
          <w:rFonts w:ascii="Times New Roman" w:hAnsi="Times New Roman" w:cs="Times New Roman"/>
        </w:rPr>
        <w:t xml:space="preserve">features </w:t>
      </w:r>
      <w:r w:rsidR="007B5993" w:rsidRPr="00FB6EA8">
        <w:rPr>
          <w:rFonts w:ascii="Times New Roman" w:hAnsi="Times New Roman" w:cs="Times New Roman"/>
        </w:rPr>
        <w:t xml:space="preserve">include the ability to </w:t>
      </w:r>
      <w:r w:rsidR="00BD3AB9" w:rsidRPr="00FB6EA8">
        <w:rPr>
          <w:rFonts w:ascii="Times New Roman" w:hAnsi="Times New Roman" w:cs="Times New Roman"/>
        </w:rPr>
        <w:t>download full genom</w:t>
      </w:r>
      <w:r w:rsidR="00075AF2" w:rsidRPr="00FB6EA8">
        <w:rPr>
          <w:rFonts w:ascii="Times New Roman" w:hAnsi="Times New Roman" w:cs="Times New Roman"/>
        </w:rPr>
        <w:t>e</w:t>
      </w:r>
      <w:r w:rsidR="00BD3AB9" w:rsidRPr="00FB6EA8">
        <w:rPr>
          <w:rFonts w:ascii="Times New Roman" w:hAnsi="Times New Roman" w:cs="Times New Roman"/>
        </w:rPr>
        <w:t xml:space="preserve"> assemblies, various annotation utilities, </w:t>
      </w:r>
      <w:r w:rsidR="00B211A4" w:rsidRPr="00FB6EA8">
        <w:rPr>
          <w:rFonts w:ascii="Times New Roman" w:hAnsi="Times New Roman" w:cs="Times New Roman"/>
        </w:rPr>
        <w:t>and composite maps that visualize human and bovine genomes concurrently for ease of comparison.</w:t>
      </w:r>
    </w:p>
    <w:p w14:paraId="2B6E521F" w14:textId="67B1F4F5" w:rsidR="00B211A4" w:rsidRPr="00FB6EA8" w:rsidRDefault="00B211A4" w:rsidP="00913FDB">
      <w:pPr>
        <w:spacing w:line="480" w:lineRule="auto"/>
        <w:rPr>
          <w:rFonts w:ascii="Times New Roman" w:hAnsi="Times New Roman" w:cs="Times New Roman"/>
        </w:rPr>
      </w:pPr>
      <w:r w:rsidRPr="00FB6EA8">
        <w:rPr>
          <w:rFonts w:ascii="Times New Roman" w:hAnsi="Times New Roman" w:cs="Times New Roman"/>
        </w:rPr>
        <w:tab/>
      </w:r>
      <w:r w:rsidR="00A57072" w:rsidRPr="00FB6EA8">
        <w:rPr>
          <w:rFonts w:ascii="Times New Roman" w:hAnsi="Times New Roman" w:cs="Times New Roman"/>
        </w:rPr>
        <w:t>Using peer-reviewed and indexed literature as a proxy for scientific knowledge, one can compare the amount of relative knowledge in biomedicine versus agriculture using respective literature catalogues: MEDLINE (maintained by the National Library of Medicine) for biomedicine and AGRICOLA (maintained by the National Agriculture Library) for agriculture. A s</w:t>
      </w:r>
      <w:r w:rsidR="00641D02" w:rsidRPr="00FB6EA8">
        <w:rPr>
          <w:rFonts w:ascii="Times New Roman" w:hAnsi="Times New Roman" w:cs="Times New Roman"/>
        </w:rPr>
        <w:t xml:space="preserve">earch for the </w:t>
      </w:r>
      <w:r w:rsidR="00A57072" w:rsidRPr="00FB6EA8">
        <w:rPr>
          <w:rFonts w:ascii="Times New Roman" w:hAnsi="Times New Roman" w:cs="Times New Roman"/>
        </w:rPr>
        <w:t xml:space="preserve">respective </w:t>
      </w:r>
      <w:r w:rsidR="00641D02" w:rsidRPr="00FB6EA8">
        <w:rPr>
          <w:rFonts w:ascii="Times New Roman" w:hAnsi="Times New Roman" w:cs="Times New Roman"/>
        </w:rPr>
        <w:t xml:space="preserve">subject heading </w:t>
      </w:r>
      <w:r w:rsidR="00581512" w:rsidRPr="00FB6EA8">
        <w:rPr>
          <w:rFonts w:ascii="Times New Roman" w:hAnsi="Times New Roman" w:cs="Times New Roman"/>
        </w:rPr>
        <w:t>(</w:t>
      </w:r>
      <w:proofErr w:type="spellStart"/>
      <w:r w:rsidR="00581512" w:rsidRPr="00FB6EA8">
        <w:rPr>
          <w:rFonts w:ascii="Times New Roman" w:hAnsi="Times New Roman" w:cs="Times New Roman"/>
        </w:rPr>
        <w:t>MeSH</w:t>
      </w:r>
      <w:proofErr w:type="spellEnd"/>
      <w:r w:rsidR="00581512" w:rsidRPr="00FB6EA8">
        <w:rPr>
          <w:rFonts w:ascii="Times New Roman" w:hAnsi="Times New Roman" w:cs="Times New Roman"/>
        </w:rPr>
        <w:t xml:space="preserve"> for MEDLINE; NALT for AGRICOLA) </w:t>
      </w:r>
      <w:r w:rsidR="00641D02" w:rsidRPr="00FB6EA8">
        <w:rPr>
          <w:rFonts w:ascii="Times New Roman" w:hAnsi="Times New Roman" w:cs="Times New Roman"/>
        </w:rPr>
        <w:t>“Cattle”</w:t>
      </w:r>
      <w:r w:rsidR="00A57072" w:rsidRPr="00FB6EA8">
        <w:rPr>
          <w:rFonts w:ascii="Times New Roman" w:hAnsi="Times New Roman" w:cs="Times New Roman"/>
        </w:rPr>
        <w:t xml:space="preserve"> </w:t>
      </w:r>
      <w:r w:rsidR="00641D02" w:rsidRPr="00FB6EA8">
        <w:rPr>
          <w:rFonts w:ascii="Times New Roman" w:hAnsi="Times New Roman" w:cs="Times New Roman"/>
        </w:rPr>
        <w:t>on journal articles published between 2008 and 2011 return</w:t>
      </w:r>
      <w:r w:rsidR="00A57072" w:rsidRPr="00FB6EA8">
        <w:rPr>
          <w:rFonts w:ascii="Times New Roman" w:hAnsi="Times New Roman" w:cs="Times New Roman"/>
        </w:rPr>
        <w:t>s</w:t>
      </w:r>
      <w:r w:rsidR="00641D02" w:rsidRPr="00FB6EA8">
        <w:rPr>
          <w:rFonts w:ascii="Times New Roman" w:hAnsi="Times New Roman" w:cs="Times New Roman"/>
        </w:rPr>
        <w:t xml:space="preserve"> 30,708 </w:t>
      </w:r>
      <w:r w:rsidR="00A57072" w:rsidRPr="00FB6EA8">
        <w:rPr>
          <w:rFonts w:ascii="Times New Roman" w:hAnsi="Times New Roman" w:cs="Times New Roman"/>
        </w:rPr>
        <w:t>results</w:t>
      </w:r>
      <w:r w:rsidR="00641D02" w:rsidRPr="00FB6EA8">
        <w:rPr>
          <w:rFonts w:ascii="Times New Roman" w:hAnsi="Times New Roman" w:cs="Times New Roman"/>
        </w:rPr>
        <w:t xml:space="preserve"> on MEDLINE</w:t>
      </w:r>
      <w:r w:rsidR="00581512" w:rsidRPr="00FB6EA8">
        <w:rPr>
          <w:rFonts w:ascii="Times New Roman" w:hAnsi="Times New Roman" w:cs="Times New Roman"/>
        </w:rPr>
        <w:t xml:space="preserve"> and</w:t>
      </w:r>
      <w:r w:rsidR="00641D02" w:rsidRPr="00FB6EA8">
        <w:rPr>
          <w:rFonts w:ascii="Times New Roman" w:hAnsi="Times New Roman" w:cs="Times New Roman"/>
        </w:rPr>
        <w:t xml:space="preserve"> 6,765 </w:t>
      </w:r>
      <w:r w:rsidR="00581512" w:rsidRPr="00FB6EA8">
        <w:rPr>
          <w:rFonts w:ascii="Times New Roman" w:hAnsi="Times New Roman" w:cs="Times New Roman"/>
        </w:rPr>
        <w:t>results</w:t>
      </w:r>
      <w:r w:rsidR="00641D02" w:rsidRPr="00FB6EA8">
        <w:rPr>
          <w:rFonts w:ascii="Times New Roman" w:hAnsi="Times New Roman" w:cs="Times New Roman"/>
        </w:rPr>
        <w:t xml:space="preserve"> on AGRICOLA. This represents 3,379 unique journals on MEDLINE, and 385 unique journals on AGRICOLA. Although these sets are not mutually disjoint, only 181 journals (5% of the </w:t>
      </w:r>
      <w:r w:rsidR="00641D02" w:rsidRPr="00FB6EA8">
        <w:rPr>
          <w:rFonts w:ascii="Times New Roman" w:hAnsi="Times New Roman" w:cs="Times New Roman"/>
        </w:rPr>
        <w:lastRenderedPageBreak/>
        <w:t xml:space="preserve">3,601 total journals) are present in both sets. This suggests that, perhaps contrary to intuition, a significant majority of the scientific data published on </w:t>
      </w:r>
      <w:r w:rsidR="00641D02" w:rsidRPr="00FB6EA8">
        <w:rPr>
          <w:rFonts w:ascii="Times New Roman" w:hAnsi="Times New Roman" w:cs="Times New Roman"/>
          <w:i/>
        </w:rPr>
        <w:t xml:space="preserve">B. </w:t>
      </w:r>
      <w:proofErr w:type="spellStart"/>
      <w:proofErr w:type="gramStart"/>
      <w:r w:rsidR="00641D02" w:rsidRPr="00FB6EA8">
        <w:rPr>
          <w:rFonts w:ascii="Times New Roman" w:hAnsi="Times New Roman" w:cs="Times New Roman"/>
          <w:i/>
        </w:rPr>
        <w:t>taurus</w:t>
      </w:r>
      <w:proofErr w:type="spellEnd"/>
      <w:proofErr w:type="gramEnd"/>
      <w:r w:rsidR="00641D02" w:rsidRPr="00FB6EA8">
        <w:rPr>
          <w:rFonts w:ascii="Times New Roman" w:hAnsi="Times New Roman" w:cs="Times New Roman"/>
          <w:i/>
        </w:rPr>
        <w:t xml:space="preserve"> </w:t>
      </w:r>
      <w:r w:rsidR="00641D02" w:rsidRPr="00FB6EA8">
        <w:rPr>
          <w:rFonts w:ascii="Times New Roman" w:hAnsi="Times New Roman" w:cs="Times New Roman"/>
        </w:rPr>
        <w:t xml:space="preserve">is already in the biomedical realm. </w:t>
      </w:r>
      <w:r w:rsidR="009615D5" w:rsidRPr="00FB6EA8">
        <w:rPr>
          <w:rFonts w:ascii="Times New Roman" w:hAnsi="Times New Roman" w:cs="Times New Roman"/>
        </w:rPr>
        <w:t xml:space="preserve">To researchers looking for an alternative model organism to </w:t>
      </w:r>
      <w:r w:rsidR="009615D5" w:rsidRPr="00FB6EA8">
        <w:rPr>
          <w:rFonts w:ascii="Times New Roman" w:hAnsi="Times New Roman" w:cs="Times New Roman"/>
          <w:i/>
        </w:rPr>
        <w:t xml:space="preserve">M. </w:t>
      </w:r>
      <w:proofErr w:type="spellStart"/>
      <w:r w:rsidR="009615D5" w:rsidRPr="00FB6EA8">
        <w:rPr>
          <w:rFonts w:ascii="Times New Roman" w:hAnsi="Times New Roman" w:cs="Times New Roman"/>
          <w:i/>
        </w:rPr>
        <w:t>musculus</w:t>
      </w:r>
      <w:proofErr w:type="spellEnd"/>
      <w:r w:rsidR="009615D5" w:rsidRPr="00FB6EA8">
        <w:rPr>
          <w:rFonts w:ascii="Times New Roman" w:hAnsi="Times New Roman" w:cs="Times New Roman"/>
        </w:rPr>
        <w:t xml:space="preserve">, this may </w:t>
      </w:r>
      <w:r w:rsidR="00641D02" w:rsidRPr="00FB6EA8">
        <w:rPr>
          <w:rFonts w:ascii="Times New Roman" w:hAnsi="Times New Roman" w:cs="Times New Roman"/>
        </w:rPr>
        <w:t>be seen as an advantage</w:t>
      </w:r>
      <w:r w:rsidR="009615D5" w:rsidRPr="00FB6EA8">
        <w:rPr>
          <w:rFonts w:ascii="Times New Roman" w:hAnsi="Times New Roman" w:cs="Times New Roman"/>
        </w:rPr>
        <w:t xml:space="preserve"> </w:t>
      </w:r>
      <w:r w:rsidRPr="00FB6EA8">
        <w:rPr>
          <w:rFonts w:ascii="Times New Roman" w:hAnsi="Times New Roman" w:cs="Times New Roman"/>
        </w:rPr>
        <w:t xml:space="preserve">– as mentioned earlier, one of the primary considerations for designating a model organism is that it should have a vast array of </w:t>
      </w:r>
      <w:r w:rsidR="009615D5" w:rsidRPr="00FB6EA8">
        <w:rPr>
          <w:rFonts w:ascii="Times New Roman" w:hAnsi="Times New Roman" w:cs="Times New Roman"/>
        </w:rPr>
        <w:t>existing data</w:t>
      </w:r>
      <w:r w:rsidR="00641D02" w:rsidRPr="00FB6EA8">
        <w:rPr>
          <w:rFonts w:ascii="Times New Roman" w:hAnsi="Times New Roman" w:cs="Times New Roman"/>
        </w:rPr>
        <w:t xml:space="preserve">. Regardless, the </w:t>
      </w:r>
      <w:r w:rsidR="00F06CF1" w:rsidRPr="00FB6EA8">
        <w:rPr>
          <w:rFonts w:ascii="Times New Roman" w:hAnsi="Times New Roman" w:cs="Times New Roman"/>
        </w:rPr>
        <w:t xml:space="preserve">nature of comparative genomics </w:t>
      </w:r>
      <w:del w:id="85" w:author="Neil Sarkar" w:date="2012-09-19T21:54:00Z">
        <w:r w:rsidR="00F06CF1" w:rsidRPr="00FB6EA8" w:rsidDel="00157475">
          <w:rPr>
            <w:rFonts w:ascii="Times New Roman" w:hAnsi="Times New Roman" w:cs="Times New Roman"/>
          </w:rPr>
          <w:delText xml:space="preserve">is such that we </w:delText>
        </w:r>
        <w:r w:rsidR="00B509AF" w:rsidRPr="00FB6EA8" w:rsidDel="00157475">
          <w:rPr>
            <w:rFonts w:ascii="Times New Roman" w:hAnsi="Times New Roman" w:cs="Times New Roman"/>
          </w:rPr>
          <w:delText xml:space="preserve">can </w:delText>
        </w:r>
        <w:r w:rsidR="00F06CF1" w:rsidRPr="00FB6EA8" w:rsidDel="00157475">
          <w:rPr>
            <w:rFonts w:ascii="Times New Roman" w:hAnsi="Times New Roman" w:cs="Times New Roman"/>
          </w:rPr>
          <w:delText>now</w:delText>
        </w:r>
      </w:del>
      <w:ins w:id="86" w:author="Neil Sarkar" w:date="2012-09-19T21:54:00Z">
        <w:r w:rsidR="00157475">
          <w:rPr>
            <w:rFonts w:ascii="Times New Roman" w:hAnsi="Times New Roman" w:cs="Times New Roman"/>
          </w:rPr>
          <w:t>enables one to</w:t>
        </w:r>
      </w:ins>
      <w:r w:rsidR="00F06CF1" w:rsidRPr="00FB6EA8">
        <w:rPr>
          <w:rFonts w:ascii="Times New Roman" w:hAnsi="Times New Roman" w:cs="Times New Roman"/>
        </w:rPr>
        <w:t xml:space="preserve"> </w:t>
      </w:r>
      <w:r w:rsidR="00B509AF" w:rsidRPr="00FB6EA8">
        <w:rPr>
          <w:rFonts w:ascii="Times New Roman" w:hAnsi="Times New Roman" w:cs="Times New Roman"/>
        </w:rPr>
        <w:t xml:space="preserve">develop computational </w:t>
      </w:r>
      <w:r w:rsidR="00F06CF1" w:rsidRPr="00FB6EA8">
        <w:rPr>
          <w:rFonts w:ascii="Times New Roman" w:hAnsi="Times New Roman" w:cs="Times New Roman"/>
        </w:rPr>
        <w:t xml:space="preserve">algorithms for predicting </w:t>
      </w:r>
      <w:r w:rsidR="00641D02" w:rsidRPr="00FB6EA8">
        <w:rPr>
          <w:rFonts w:ascii="Times New Roman" w:hAnsi="Times New Roman" w:cs="Times New Roman"/>
        </w:rPr>
        <w:t>degrees</w:t>
      </w:r>
      <w:r w:rsidR="00F06CF1" w:rsidRPr="00FB6EA8">
        <w:rPr>
          <w:rFonts w:ascii="Times New Roman" w:hAnsi="Times New Roman" w:cs="Times New Roman"/>
        </w:rPr>
        <w:t xml:space="preserve"> of similarity without necessitating </w:t>
      </w:r>
      <w:r w:rsidR="00B509AF" w:rsidRPr="00FB6EA8">
        <w:rPr>
          <w:rFonts w:ascii="Times New Roman" w:hAnsi="Times New Roman" w:cs="Times New Roman"/>
        </w:rPr>
        <w:t xml:space="preserve">the </w:t>
      </w:r>
      <w:r w:rsidR="00F06CF1" w:rsidRPr="00FB6EA8">
        <w:rPr>
          <w:rFonts w:ascii="Times New Roman" w:hAnsi="Times New Roman" w:cs="Times New Roman"/>
        </w:rPr>
        <w:t xml:space="preserve">viewing </w:t>
      </w:r>
      <w:r w:rsidR="00B509AF" w:rsidRPr="00FB6EA8">
        <w:rPr>
          <w:rFonts w:ascii="Times New Roman" w:hAnsi="Times New Roman" w:cs="Times New Roman"/>
        </w:rPr>
        <w:t>of individual</w:t>
      </w:r>
      <w:r w:rsidR="00F06CF1" w:rsidRPr="00FB6EA8">
        <w:rPr>
          <w:rFonts w:ascii="Times New Roman" w:hAnsi="Times New Roman" w:cs="Times New Roman"/>
        </w:rPr>
        <w:t xml:space="preserve"> supporting rationale </w:t>
      </w:r>
      <w:r w:rsidR="00F06CF1" w:rsidRPr="00FB6EA8">
        <w:rPr>
          <w:rFonts w:ascii="Times New Roman" w:hAnsi="Times New Roman" w:cs="Times New Roman"/>
          <w:i/>
        </w:rPr>
        <w:t>in vivo</w:t>
      </w:r>
      <w:r w:rsidR="00F06CF1" w:rsidRPr="00FB6EA8">
        <w:rPr>
          <w:rFonts w:ascii="Times New Roman" w:hAnsi="Times New Roman" w:cs="Times New Roman"/>
        </w:rPr>
        <w:t xml:space="preserve"> over a long period of time – these advanced computational methods are reaching the point of refinement where </w:t>
      </w:r>
      <w:del w:id="87" w:author="Neil Sarkar" w:date="2012-09-19T21:55:00Z">
        <w:r w:rsidR="00F06CF1" w:rsidRPr="00FB6EA8" w:rsidDel="00157475">
          <w:rPr>
            <w:rFonts w:ascii="Times New Roman" w:hAnsi="Times New Roman" w:cs="Times New Roman"/>
          </w:rPr>
          <w:delText xml:space="preserve">we can trust their </w:delText>
        </w:r>
      </w:del>
      <w:r w:rsidR="00F06CF1" w:rsidRPr="00FB6EA8">
        <w:rPr>
          <w:rFonts w:ascii="Times New Roman" w:hAnsi="Times New Roman" w:cs="Times New Roman"/>
        </w:rPr>
        <w:t xml:space="preserve">predictions </w:t>
      </w:r>
      <w:ins w:id="88" w:author="Neil Sarkar" w:date="2012-09-19T21:55:00Z">
        <w:r w:rsidR="00157475">
          <w:rPr>
            <w:rFonts w:ascii="Times New Roman" w:hAnsi="Times New Roman" w:cs="Times New Roman"/>
          </w:rPr>
          <w:t xml:space="preserve">can be made </w:t>
        </w:r>
      </w:ins>
      <w:r w:rsidR="00F06CF1" w:rsidRPr="00FB6EA8">
        <w:rPr>
          <w:rFonts w:ascii="Times New Roman" w:hAnsi="Times New Roman" w:cs="Times New Roman"/>
        </w:rPr>
        <w:t xml:space="preserve">with </w:t>
      </w:r>
      <w:r w:rsidR="002E13A4" w:rsidRPr="00FB6EA8">
        <w:rPr>
          <w:rFonts w:ascii="Times New Roman" w:hAnsi="Times New Roman" w:cs="Times New Roman"/>
        </w:rPr>
        <w:t xml:space="preserve">some </w:t>
      </w:r>
      <w:del w:id="89" w:author="Neil Sarkar" w:date="2012-09-19T21:55:00Z">
        <w:r w:rsidR="00F06CF1" w:rsidRPr="00FB6EA8" w:rsidDel="00157475">
          <w:rPr>
            <w:rFonts w:ascii="Times New Roman" w:hAnsi="Times New Roman" w:cs="Times New Roman"/>
          </w:rPr>
          <w:delText xml:space="preserve">high </w:delText>
        </w:r>
      </w:del>
      <w:r w:rsidR="00F06CF1" w:rsidRPr="00FB6EA8">
        <w:rPr>
          <w:rFonts w:ascii="Times New Roman" w:hAnsi="Times New Roman" w:cs="Times New Roman"/>
        </w:rPr>
        <w:t xml:space="preserve">degree of certainty </w:t>
      </w:r>
      <w:r w:rsidR="008F69B4"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AFB64BED-40C7-4D61-B10C-8592E854546B&lt;/uuid&gt;&lt;priority&gt;33&lt;/priority&gt;&lt;publications&gt;&lt;publication&gt;&lt;uuid&gt;1106F9C2-9EF5-4569-9C28-C51E640B1619&lt;/uuid&gt;&lt;volume&gt;11&lt;/volume&gt;&lt;doi&gt;10.1093/bib/bbp043&lt;/doi&gt;&lt;startpage&gt;40&lt;/startpage&gt;&lt;publication_date&gt;99201001001200000000220000&lt;/publication_date&gt;&lt;url&gt;http://eutils.ncbi.nlm.nih.gov/entrez/eutils/elink.fcgi?dbfrom=pubmed&amp;amp;id=19955237&amp;amp;retmode=ref&amp;amp;cmd=prlinks&lt;/url&gt;&lt;type&gt;400&lt;/type&gt;&lt;title&gt;Pathway Tools version 13.0: integrated software for pathway/genome informatics and systems biology.&lt;/title&gt;&lt;location&gt;200,5,37.4484914,-122.1802812&lt;/location&gt;&lt;institution&gt;Artificial Intelligence Center, SRI International, 333 Ravenswood Ave, AE206, Menlo Park, CA 94025, USA. pkarp@ai.sri.com&lt;/institution&gt;&lt;number&gt;1&lt;/number&gt;&lt;subtype&gt;400&lt;/subtype&gt;&lt;endpage&gt;79&lt;/endpage&gt;&lt;bundle&gt;&lt;publication&gt;&lt;title&gt;Briefings in Bioinformatics&lt;/title&gt;&lt;type&gt;-100&lt;/type&gt;&lt;subtype&gt;-100&lt;/subtype&gt;&lt;uuid&gt;E7DA5140-32DA-4B74-B3BC-237C97B1CCA8&lt;/uuid&gt;&lt;/publication&gt;&lt;/bundle&gt;&lt;authors&gt;&lt;author&gt;&lt;firstName&gt;Peter&lt;/firstName&gt;&lt;middleNames&gt;D&lt;/middleNames&gt;&lt;lastName&gt;Karp&lt;/lastName&gt;&lt;/author&gt;&lt;author&gt;&lt;firstName&gt;Suzanne&lt;/firstName&gt;&lt;middleNames&gt;M&lt;/middleNames&gt;&lt;lastName&gt;Paley&lt;/lastName&gt;&lt;/author&gt;&lt;author&gt;&lt;firstName&gt;Markus&lt;/firstName&gt;&lt;lastName&gt;Krummenacker&lt;/lastName&gt;&lt;/author&gt;&lt;author&gt;&lt;firstName&gt;Mario&lt;/firstName&gt;&lt;lastName&gt;Latendresse&lt;/lastName&gt;&lt;/author&gt;&lt;author&gt;&lt;firstName&gt;Joseph&lt;/firstName&gt;&lt;middleNames&gt;M&lt;/middleNames&gt;&lt;lastName&gt;Dale&lt;/lastName&gt;&lt;/author&gt;&lt;author&gt;&lt;firstName&gt;Thomas&lt;/firstName&gt;&lt;middleNames&gt;J&lt;/middleNames&gt;&lt;lastName&gt;Lee&lt;/lastName&gt;&lt;/author&gt;&lt;author&gt;&lt;firstName&gt;Pallavi&lt;/firstName&gt;&lt;lastName&gt;Kaipa&lt;/lastName&gt;&lt;/author&gt;&lt;author&gt;&lt;firstName&gt;Fred&lt;/firstName&gt;&lt;lastName&gt;Gilham&lt;/lastName&gt;&lt;/author&gt;&lt;author&gt;&lt;firstName&gt;Aaron&lt;/firstName&gt;&lt;lastName&gt;Spaulding&lt;/lastName&gt;&lt;/author&gt;&lt;author&gt;&lt;firstName&gt;Liviu&lt;/firstName&gt;&lt;lastName&gt;Popescu&lt;/lastName&gt;&lt;/author&gt;&lt;author&gt;&lt;firstName&gt;Tomer&lt;/firstName&gt;&lt;lastName&gt;Altman&lt;/lastName&gt;&lt;/author&gt;&lt;author&gt;&lt;firstName&gt;Ian&lt;/firstName&gt;&lt;lastName&gt;Paulsen&lt;/lastName&gt;&lt;/author&gt;&lt;author&gt;&lt;firstName&gt;Ingrid&lt;/firstName&gt;&lt;middleNames&gt;M&lt;/middleNames&gt;&lt;lastName&gt;Keseler&lt;/lastName&gt;&lt;/author&gt;&lt;author&gt;&lt;firstName&gt;Ron&lt;/firstName&gt;&lt;lastName&gt;Caspi&lt;/lastName&gt;&lt;/author&gt;&lt;/authors&gt;&lt;/publication&gt;&lt;publication&gt;&lt;uuid&gt;56728CF0-7279-49E9-97E6-D1E28A472191&lt;/uuid&gt;&lt;volume&gt;24&lt;/volume&gt;&lt;doi&gt;10.1093/bioinformatics/btn180&lt;/doi&gt;&lt;startpage&gt;i259&lt;/startpage&gt;&lt;publication_date&gt;99200807011200000000222000&lt;/publication_date&gt;&lt;url&gt;http://eutils.ncbi.nlm.nih.gov/entrez/eutils/elink.fcgi?dbfrom=pubmed&amp;amp;id=18586723&amp;amp;retmode=ref&amp;amp;cmd=prlinks&lt;/url&gt;&lt;type&gt;400&lt;/type&gt;&lt;title&gt;Annotation-based inference of transporter function.&lt;/title&gt;&lt;location&gt;200,9,37.4576131,-122.1765067&lt;/location&gt;&lt;institution&gt;Artificial Intelligence Center, SRI International, Menlo Park, CA, USA. tomlee@ai.sri.com&lt;/institution&gt;&lt;number&gt;13&lt;/number&gt;&lt;subtype&gt;400&lt;/subtype&gt;&lt;endpage&gt;67&lt;/endpage&gt;&lt;bundle&gt;&lt;publication&gt;&lt;title&gt;Bioinformatics (Oxford, England)&lt;/title&gt;&lt;type&gt;-100&lt;/type&gt;&lt;subtype&gt;-100&lt;/subtype&gt;&lt;uuid&gt;8B8066FC-D88E-4EFD-81AF-7DAC58ABA026&lt;/uuid&gt;&lt;/publication&gt;&lt;/bundle&gt;&lt;authors&gt;&lt;author&gt;&lt;firstName&gt;Thomas&lt;/firstName&gt;&lt;middleNames&gt;J&lt;/middleNames&gt;&lt;lastName&gt;Lee&lt;/lastName&gt;&lt;/author&gt;&lt;author&gt;&lt;firstName&gt;Ian&lt;/firstName&gt;&lt;lastName&gt;Paulsen&lt;/lastName&gt;&lt;/author&gt;&lt;author&gt;&lt;firstName&gt;Peter&lt;/firstName&gt;&lt;lastName&gt;Karp&lt;/lastName&gt;&lt;/author&gt;&lt;/authors&gt;&lt;/publication&gt;&lt;publication&gt;&lt;uuid&gt;A59BC567-D283-47C5-A78E-E04165218279&lt;/uuid&gt;&lt;volume&gt;20&lt;/volume&gt;&lt;doi&gt;10.1093/bioinformatics/btg471&lt;/doi&gt;&lt;startpage&gt;709&lt;/startpage&gt;&lt;publication_date&gt;99200403221200000000222000&lt;/publication_date&gt;&lt;url&gt;http://eutils.ncbi.nlm.nih.gov/entrez/eutils/elink.fcgi?dbfrom=pubmed&amp;amp;id=14751985&amp;amp;retmode=ref&amp;amp;cmd=prlinks&lt;/url&gt;&lt;type&gt;400&lt;/type&gt;&lt;title&gt;Using functional and organizational information to improve genome-wide computational prediction of transcription units on pathway-genome databases.&lt;/title&gt;&lt;location&gt;602,0,0,0&lt;/location&gt;&lt;institution&gt;Bioinformatics Research Group, Artificial Intelligence Center, SRI International, 333 Ravenswood Avenue, Menlo Park, CA 950151, USA.&lt;/institution&gt;&lt;number&gt;5&lt;/number&gt;&lt;subtype&gt;400&lt;/subtype&gt;&lt;endpage&gt;717&lt;/endpage&gt;&lt;bundle&gt;&lt;publication&gt;&lt;title&gt;Bioinformatics (Oxford, England)&lt;/title&gt;&lt;type&gt;-100&lt;/type&gt;&lt;subtype&gt;-100&lt;/subtype&gt;&lt;uuid&gt;8B8066FC-D88E-4EFD-81AF-7DAC58ABA026&lt;/uuid&gt;&lt;/publication&gt;&lt;/bundle&gt;&lt;authors&gt;&lt;author&gt;&lt;firstName&gt;P&lt;/firstName&gt;&lt;middleNames&gt;R&lt;/middleNames&gt;&lt;lastName&gt;Romero&lt;/lastName&gt;&lt;/author&gt;&lt;author&gt;&lt;firstName&gt;P&lt;/firstName&gt;&lt;middleNames&gt;D&lt;/middleNames&gt;&lt;lastName&gt;Karp&lt;/lastName&gt;&lt;/author&gt;&lt;/authors&gt;&lt;/publication&gt;&lt;/publications&gt;&lt;cites&gt;&lt;/cites&gt;&lt;/citation&gt;</w:instrText>
      </w:r>
      <w:r w:rsidR="008F69B4" w:rsidRPr="00FB6EA8">
        <w:rPr>
          <w:rFonts w:ascii="Times New Roman" w:hAnsi="Times New Roman" w:cs="Times New Roman"/>
        </w:rPr>
        <w:fldChar w:fldCharType="separate"/>
      </w:r>
      <w:r w:rsidR="008005D8" w:rsidRPr="00FB6EA8">
        <w:rPr>
          <w:rFonts w:ascii="Times New Roman" w:hAnsi="Times New Roman" w:cs="Times New Roman"/>
        </w:rPr>
        <w:t>[37-39]</w:t>
      </w:r>
      <w:r w:rsidR="008F69B4" w:rsidRPr="00FB6EA8">
        <w:rPr>
          <w:rFonts w:ascii="Times New Roman" w:hAnsi="Times New Roman" w:cs="Times New Roman"/>
        </w:rPr>
        <w:fldChar w:fldCharType="end"/>
      </w:r>
      <w:r w:rsidR="002B4241" w:rsidRPr="00FB6EA8">
        <w:rPr>
          <w:rFonts w:ascii="Times New Roman" w:hAnsi="Times New Roman" w:cs="Times New Roman"/>
        </w:rPr>
        <w:t>.</w:t>
      </w:r>
      <w:r w:rsidR="003679B7" w:rsidRPr="00FB6EA8">
        <w:rPr>
          <w:rFonts w:ascii="Times New Roman" w:hAnsi="Times New Roman" w:cs="Times New Roman"/>
        </w:rPr>
        <w:t xml:space="preserve"> </w:t>
      </w:r>
      <w:r w:rsidR="00F06CF1" w:rsidRPr="00FB6EA8">
        <w:rPr>
          <w:rFonts w:ascii="Times New Roman" w:hAnsi="Times New Roman" w:cs="Times New Roman"/>
        </w:rPr>
        <w:t xml:space="preserve">Therefore, the adoption of a new </w:t>
      </w:r>
      <w:r w:rsidR="00D23B3B" w:rsidRPr="00FB6EA8">
        <w:rPr>
          <w:rFonts w:ascii="Times New Roman" w:hAnsi="Times New Roman" w:cs="Times New Roman"/>
        </w:rPr>
        <w:t xml:space="preserve">genomic </w:t>
      </w:r>
      <w:r w:rsidR="00F06CF1" w:rsidRPr="00FB6EA8">
        <w:rPr>
          <w:rFonts w:ascii="Times New Roman" w:hAnsi="Times New Roman" w:cs="Times New Roman"/>
        </w:rPr>
        <w:t>model species could</w:t>
      </w:r>
      <w:r w:rsidR="008F69B4" w:rsidRPr="00FB6EA8">
        <w:rPr>
          <w:rFonts w:ascii="Times New Roman" w:hAnsi="Times New Roman" w:cs="Times New Roman"/>
        </w:rPr>
        <w:t xml:space="preserve"> theoretically</w:t>
      </w:r>
      <w:r w:rsidR="00F06CF1" w:rsidRPr="00FB6EA8">
        <w:rPr>
          <w:rFonts w:ascii="Times New Roman" w:hAnsi="Times New Roman" w:cs="Times New Roman"/>
        </w:rPr>
        <w:t xml:space="preserve"> be expedited considerably, especially with </w:t>
      </w:r>
      <w:r w:rsidR="0021738D" w:rsidRPr="00FB6EA8">
        <w:rPr>
          <w:rFonts w:ascii="Times New Roman" w:hAnsi="Times New Roman" w:cs="Times New Roman"/>
        </w:rPr>
        <w:t xml:space="preserve">availability of </w:t>
      </w:r>
      <w:r w:rsidR="00F06CF1" w:rsidRPr="00FB6EA8">
        <w:rPr>
          <w:rFonts w:ascii="Times New Roman" w:hAnsi="Times New Roman" w:cs="Times New Roman"/>
        </w:rPr>
        <w:t xml:space="preserve">multiple annotated genomes </w:t>
      </w:r>
      <w:r w:rsidR="0021738D" w:rsidRPr="00FB6EA8">
        <w:rPr>
          <w:rFonts w:ascii="Times New Roman" w:hAnsi="Times New Roman" w:cs="Times New Roman"/>
        </w:rPr>
        <w:t xml:space="preserve">along with </w:t>
      </w:r>
      <w:r w:rsidR="00F06CF1" w:rsidRPr="00FB6EA8">
        <w:rPr>
          <w:rFonts w:ascii="Times New Roman" w:hAnsi="Times New Roman" w:cs="Times New Roman"/>
        </w:rPr>
        <w:t>a</w:t>
      </w:r>
      <w:r w:rsidR="0021738D" w:rsidRPr="00FB6EA8">
        <w:rPr>
          <w:rFonts w:ascii="Times New Roman" w:hAnsi="Times New Roman" w:cs="Times New Roman"/>
        </w:rPr>
        <w:t>n</w:t>
      </w:r>
      <w:r w:rsidR="00F06CF1" w:rsidRPr="00FB6EA8">
        <w:rPr>
          <w:rFonts w:ascii="Times New Roman" w:hAnsi="Times New Roman" w:cs="Times New Roman"/>
        </w:rPr>
        <w:t xml:space="preserve"> array of gene transcripts </w:t>
      </w:r>
      <w:r w:rsidR="00075AF2" w:rsidRPr="00FB6EA8">
        <w:rPr>
          <w:rFonts w:ascii="Times New Roman" w:hAnsi="Times New Roman" w:cs="Times New Roman"/>
        </w:rPr>
        <w:t>and</w:t>
      </w:r>
      <w:r w:rsidR="00F06CF1" w:rsidRPr="00FB6EA8">
        <w:rPr>
          <w:rFonts w:ascii="Times New Roman" w:hAnsi="Times New Roman" w:cs="Times New Roman"/>
        </w:rPr>
        <w:t xml:space="preserve"> protein sequences.</w:t>
      </w:r>
    </w:p>
    <w:p w14:paraId="3B82732B" w14:textId="2B2F9625" w:rsidR="00202BD8" w:rsidRPr="00FB6EA8" w:rsidRDefault="00202BD8" w:rsidP="00913FDB">
      <w:pPr>
        <w:spacing w:line="480" w:lineRule="auto"/>
        <w:rPr>
          <w:rFonts w:ascii="Times New Roman" w:hAnsi="Times New Roman" w:cs="Times New Roman"/>
        </w:rPr>
      </w:pPr>
      <w:r w:rsidRPr="00FB6EA8">
        <w:rPr>
          <w:rFonts w:ascii="Times New Roman" w:hAnsi="Times New Roman" w:cs="Times New Roman"/>
        </w:rPr>
        <w:tab/>
      </w:r>
      <w:r w:rsidR="00E50FBF" w:rsidRPr="00FB6EA8">
        <w:rPr>
          <w:rFonts w:ascii="Times New Roman" w:hAnsi="Times New Roman" w:cs="Times New Roman"/>
        </w:rPr>
        <w:t>More specific analysis of</w:t>
      </w:r>
      <w:r w:rsidRPr="00FB6EA8">
        <w:rPr>
          <w:rFonts w:ascii="Times New Roman" w:hAnsi="Times New Roman" w:cs="Times New Roman"/>
        </w:rPr>
        <w:t xml:space="preserve"> the </w:t>
      </w:r>
      <w:r w:rsidR="00E50FBF" w:rsidRPr="00FB6EA8">
        <w:rPr>
          <w:rFonts w:ascii="Times New Roman" w:hAnsi="Times New Roman" w:cs="Times New Roman"/>
          <w:i/>
        </w:rPr>
        <w:t xml:space="preserve">B. </w:t>
      </w:r>
      <w:proofErr w:type="spellStart"/>
      <w:r w:rsidR="00D42480" w:rsidRPr="00FB6EA8">
        <w:rPr>
          <w:rFonts w:ascii="Times New Roman" w:hAnsi="Times New Roman" w:cs="Times New Roman"/>
          <w:i/>
        </w:rPr>
        <w:t>taurus</w:t>
      </w:r>
      <w:proofErr w:type="spellEnd"/>
      <w:r w:rsidRPr="00FB6EA8">
        <w:rPr>
          <w:rFonts w:ascii="Times New Roman" w:hAnsi="Times New Roman" w:cs="Times New Roman"/>
        </w:rPr>
        <w:t xml:space="preserve"> genome </w:t>
      </w:r>
      <w:r w:rsidR="00E50FBF" w:rsidRPr="00FB6EA8">
        <w:rPr>
          <w:rFonts w:ascii="Times New Roman" w:hAnsi="Times New Roman" w:cs="Times New Roman"/>
        </w:rPr>
        <w:t>is also required to assess the potential of bovines to</w:t>
      </w:r>
      <w:r w:rsidR="00EE6CCF" w:rsidRPr="00FB6EA8">
        <w:rPr>
          <w:rFonts w:ascii="Times New Roman" w:hAnsi="Times New Roman" w:cs="Times New Roman"/>
        </w:rPr>
        <w:t xml:space="preserve"> model </w:t>
      </w:r>
      <w:r w:rsidRPr="00FB6EA8">
        <w:rPr>
          <w:rFonts w:ascii="Times New Roman" w:hAnsi="Times New Roman" w:cs="Times New Roman"/>
        </w:rPr>
        <w:t xml:space="preserve">human </w:t>
      </w:r>
      <w:r w:rsidR="00E50FBF" w:rsidRPr="00FB6EA8">
        <w:rPr>
          <w:rFonts w:ascii="Times New Roman" w:hAnsi="Times New Roman" w:cs="Times New Roman"/>
        </w:rPr>
        <w:t xml:space="preserve">disorders, such as those that can be done by </w:t>
      </w:r>
      <w:r w:rsidRPr="00FB6EA8">
        <w:rPr>
          <w:rFonts w:ascii="Times New Roman" w:hAnsi="Times New Roman" w:cs="Times New Roman"/>
        </w:rPr>
        <w:t xml:space="preserve">enumerating homologies, </w:t>
      </w:r>
      <w:r w:rsidR="00075AF2" w:rsidRPr="00FB6EA8">
        <w:rPr>
          <w:rFonts w:ascii="Times New Roman" w:hAnsi="Times New Roman" w:cs="Times New Roman"/>
        </w:rPr>
        <w:t xml:space="preserve">specifically </w:t>
      </w:r>
      <w:r w:rsidR="00E50FBF" w:rsidRPr="00FB6EA8">
        <w:rPr>
          <w:rFonts w:ascii="Times New Roman" w:hAnsi="Times New Roman" w:cs="Times New Roman"/>
        </w:rPr>
        <w:t xml:space="preserve">identifying commonalities in </w:t>
      </w:r>
      <w:r w:rsidRPr="00FB6EA8">
        <w:rPr>
          <w:rFonts w:ascii="Times New Roman" w:hAnsi="Times New Roman" w:cs="Times New Roman"/>
        </w:rPr>
        <w:t xml:space="preserve">disease genes and disease gene networks associated with </w:t>
      </w:r>
      <w:proofErr w:type="spellStart"/>
      <w:r w:rsidR="00EA1CC9" w:rsidRPr="00FB6EA8">
        <w:rPr>
          <w:rFonts w:ascii="Times New Roman" w:hAnsi="Times New Roman" w:cs="Times New Roman"/>
        </w:rPr>
        <w:t>multigenic</w:t>
      </w:r>
      <w:proofErr w:type="spellEnd"/>
      <w:r w:rsidRPr="00FB6EA8">
        <w:rPr>
          <w:rFonts w:ascii="Times New Roman" w:hAnsi="Times New Roman" w:cs="Times New Roman"/>
        </w:rPr>
        <w:t xml:space="preserve"> diseases </w:t>
      </w:r>
      <w:r w:rsidR="00EA1CC9"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8CEACE8F-4984-40C6-AA41-EBA4361EC40B&lt;/uuid&gt;&lt;priority&gt;34&lt;/priority&gt;&lt;publications&gt;&lt;publication&gt;&lt;volume&gt;19&lt;/volume&gt;&lt;publication_date&gt;99201202071200000000222000&lt;/publication_date&gt;&lt;number&gt;2&lt;/number&gt;&lt;doi&gt;10.1136/amiajnl-2011-000480&lt;/doi&gt;&lt;startpage&gt;249&lt;/startpage&gt;&lt;title&gt;A vector space model approach to identify genetically related diseases&lt;/title&gt;&lt;uuid&gt;65B33360-EBA9-4181-9EEF-05366958AE57&lt;/uuid&gt;&lt;subtype&gt;400&lt;/subtype&gt;&lt;endpage&gt;254&lt;/endpage&gt;&lt;type&gt;400&lt;/type&gt;&lt;url&gt;http://jamia.bmj.com/cgi/doi/10.1136/amiajnl-2011-000480&lt;/url&gt;&lt;bundle&gt;&lt;publication&gt;&lt;title&gt;Journal of the American Medical Informatics Association&lt;/title&gt;&lt;type&gt;-100&lt;/type&gt;&lt;subtype&gt;-100&lt;/subtype&gt;&lt;uuid&gt;E3F0865C-E82F-4348-9F12-F9CB5338ADE2&lt;/uuid&gt;&lt;/publication&gt;&lt;/bundle&gt;&lt;authors&gt;&lt;author&gt;&lt;firstName&gt;I&lt;/firstName&gt;&lt;middleNames&gt;N&lt;/middleNames&gt;&lt;lastName&gt;Sarkar&lt;/lastName&gt;&lt;/author&gt;&lt;/authors&gt;&lt;/publication&gt;&lt;/publications&gt;&lt;cites&gt;&lt;/cites&gt;&lt;/citation&gt;</w:instrText>
      </w:r>
      <w:r w:rsidR="00EA1CC9" w:rsidRPr="00FB6EA8">
        <w:rPr>
          <w:rFonts w:ascii="Times New Roman" w:hAnsi="Times New Roman" w:cs="Times New Roman"/>
        </w:rPr>
        <w:fldChar w:fldCharType="separate"/>
      </w:r>
      <w:r w:rsidR="008005D8" w:rsidRPr="00FB6EA8">
        <w:rPr>
          <w:rFonts w:ascii="Times New Roman" w:hAnsi="Times New Roman" w:cs="Times New Roman"/>
        </w:rPr>
        <w:t>[40]</w:t>
      </w:r>
      <w:r w:rsidR="00EA1CC9" w:rsidRPr="00FB6EA8">
        <w:rPr>
          <w:rFonts w:ascii="Times New Roman" w:hAnsi="Times New Roman" w:cs="Times New Roman"/>
        </w:rPr>
        <w:fldChar w:fldCharType="end"/>
      </w:r>
      <w:r w:rsidRPr="00FB6EA8">
        <w:rPr>
          <w:rFonts w:ascii="Times New Roman" w:hAnsi="Times New Roman" w:cs="Times New Roman"/>
        </w:rPr>
        <w:t>.</w:t>
      </w:r>
      <w:r w:rsidR="003679B7" w:rsidRPr="00FB6EA8">
        <w:rPr>
          <w:rFonts w:ascii="Times New Roman" w:hAnsi="Times New Roman" w:cs="Times New Roman"/>
        </w:rPr>
        <w:t xml:space="preserve"> </w:t>
      </w:r>
      <w:r w:rsidRPr="00FB6EA8">
        <w:rPr>
          <w:rFonts w:ascii="Times New Roman" w:hAnsi="Times New Roman" w:cs="Times New Roman"/>
        </w:rPr>
        <w:t xml:space="preserve">Some of </w:t>
      </w:r>
      <w:del w:id="90" w:author="Neil Sarkar" w:date="2012-09-19T21:55:00Z">
        <w:r w:rsidRPr="00FB6EA8" w:rsidDel="00157475">
          <w:rPr>
            <w:rFonts w:ascii="Times New Roman" w:hAnsi="Times New Roman" w:cs="Times New Roman"/>
          </w:rPr>
          <w:delText xml:space="preserve">the </w:delText>
        </w:r>
      </w:del>
      <w:ins w:id="91" w:author="Neil Sarkar" w:date="2012-09-19T21:55:00Z">
        <w:r w:rsidR="00157475">
          <w:rPr>
            <w:rFonts w:ascii="Times New Roman" w:hAnsi="Times New Roman" w:cs="Times New Roman"/>
          </w:rPr>
          <w:t>this type of</w:t>
        </w:r>
        <w:r w:rsidR="00157475" w:rsidRPr="00FB6EA8">
          <w:rPr>
            <w:rFonts w:ascii="Times New Roman" w:hAnsi="Times New Roman" w:cs="Times New Roman"/>
          </w:rPr>
          <w:t xml:space="preserve"> </w:t>
        </w:r>
      </w:ins>
      <w:r w:rsidRPr="00FB6EA8">
        <w:rPr>
          <w:rFonts w:ascii="Times New Roman" w:hAnsi="Times New Roman" w:cs="Times New Roman"/>
        </w:rPr>
        <w:t xml:space="preserve">work </w:t>
      </w:r>
      <w:del w:id="92" w:author="Neil Sarkar" w:date="2012-09-19T21:55:00Z">
        <w:r w:rsidRPr="00FB6EA8" w:rsidDel="00157475">
          <w:rPr>
            <w:rFonts w:ascii="Times New Roman" w:hAnsi="Times New Roman" w:cs="Times New Roman"/>
          </w:rPr>
          <w:delText xml:space="preserve">in this regard </w:delText>
        </w:r>
      </w:del>
      <w:r w:rsidRPr="00FB6EA8">
        <w:rPr>
          <w:rFonts w:ascii="Times New Roman" w:hAnsi="Times New Roman" w:cs="Times New Roman"/>
        </w:rPr>
        <w:t>has been</w:t>
      </w:r>
      <w:r w:rsidR="00FF6220" w:rsidRPr="00FB6EA8">
        <w:rPr>
          <w:rFonts w:ascii="Times New Roman" w:hAnsi="Times New Roman" w:cs="Times New Roman"/>
        </w:rPr>
        <w:t xml:space="preserve"> </w:t>
      </w:r>
      <w:r w:rsidR="00E50FBF" w:rsidRPr="00FB6EA8">
        <w:rPr>
          <w:rFonts w:ascii="Times New Roman" w:hAnsi="Times New Roman" w:cs="Times New Roman"/>
        </w:rPr>
        <w:t xml:space="preserve">explored </w:t>
      </w:r>
      <w:r w:rsidR="00FF6220" w:rsidRPr="00FB6EA8">
        <w:rPr>
          <w:rFonts w:ascii="Times New Roman" w:hAnsi="Times New Roman" w:cs="Times New Roman"/>
        </w:rPr>
        <w:t xml:space="preserve">by previous research </w:t>
      </w:r>
      <w:r w:rsidR="008F69B4"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36375A1B-B622-410F-A6D2-C5FB4B7FDE69&lt;/uuid&gt;&lt;priority&gt;35&lt;/priority&gt;&lt;publications&gt;&lt;publication&gt;&lt;location&gt;200,5,40.4980215,-98.0247005&lt;/location&gt;&lt;volume&gt;83&lt;/volume&gt;&lt;publication_date&gt;99199800001200000000200000&lt;/publication_date&gt;&lt;institution&gt;USDA ARS, Roman L Hruska US Meat Anim Res Ctr, Clay Ctr, NE 68933 USA&lt;/institution&gt;&lt;startpage&gt;35&lt;/startpage&gt;&lt;title&gt;Comparative gene mapping: cytogenetic localization of PROC, EN1, ALPI, TNP1, and IL1B in cattle and sheep reveals a conserved rearrangement relative to the human genome&lt;/title&gt;&lt;uuid&gt;9B2A2EFA-A148-4114-906D-125CBDA813B6&lt;/uuid&gt;&lt;subtype&gt;400&lt;/subtype&gt;&lt;endpage&gt;38&lt;/endpage&gt;&lt;type&gt;400&lt;/type&gt;&lt;url&gt;http://gateway.webofknowledge.com/gateway/Gateway.cgi?GWVersion=2&amp;amp;SrcAuth=mekentosj&amp;amp;SrcApp=Papers&amp;amp;DestLinkType=FullRecord&amp;amp;DestApp=WOS&amp;amp;KeyUT=000078544000011&lt;/url&gt;&lt;bundle&gt;&lt;publication&gt;&lt;title&gt;Cytogenetics and Cell Genetics&lt;/title&gt;&lt;type&gt;-100&lt;/type&gt;&lt;subtype&gt;-100&lt;/subtype&gt;&lt;uuid&gt;A760025B-06AA-4E72-817B-34011105C5F7&lt;/uuid&gt;&lt;/publication&gt;&lt;/bundle&gt;&lt;authors&gt;&lt;author&gt;&lt;firstName&gt;NL&lt;/firstName&gt;&lt;lastName&gt;Lopez-Corrales&lt;/lastName&gt;&lt;/author&gt;&lt;author&gt;&lt;firstName&gt;TS&lt;/firstName&gt;&lt;lastName&gt;Sonstegard&lt;/lastName&gt;&lt;/author&gt;&lt;author&gt;&lt;firstName&gt;TPL&lt;/firstName&gt;&lt;lastName&gt;Smith&lt;/lastName&gt;&lt;/author&gt;&lt;/authors&gt;&lt;/publication&gt;&lt;/publications&gt;&lt;cites&gt;&lt;/cites&gt;&lt;/citation&gt;</w:instrText>
      </w:r>
      <w:r w:rsidR="008F69B4" w:rsidRPr="00FB6EA8">
        <w:rPr>
          <w:rFonts w:ascii="Times New Roman" w:hAnsi="Times New Roman" w:cs="Times New Roman"/>
        </w:rPr>
        <w:fldChar w:fldCharType="separate"/>
      </w:r>
      <w:r w:rsidR="008005D8" w:rsidRPr="00FB6EA8">
        <w:rPr>
          <w:rFonts w:ascii="Times New Roman" w:hAnsi="Times New Roman" w:cs="Times New Roman"/>
        </w:rPr>
        <w:t>[41]</w:t>
      </w:r>
      <w:r w:rsidR="008F69B4" w:rsidRPr="00FB6EA8">
        <w:rPr>
          <w:rFonts w:ascii="Times New Roman" w:hAnsi="Times New Roman" w:cs="Times New Roman"/>
        </w:rPr>
        <w:fldChar w:fldCharType="end"/>
      </w:r>
      <w:r w:rsidR="00075AF2" w:rsidRPr="00FB6EA8">
        <w:rPr>
          <w:rFonts w:ascii="Times New Roman" w:hAnsi="Times New Roman" w:cs="Times New Roman"/>
        </w:rPr>
        <w:t xml:space="preserve">, but </w:t>
      </w:r>
      <w:r w:rsidR="00FF6220" w:rsidRPr="00FB6EA8">
        <w:rPr>
          <w:rFonts w:ascii="Times New Roman" w:hAnsi="Times New Roman" w:cs="Times New Roman"/>
        </w:rPr>
        <w:t>needs to be compiled and re-interpreted from the viewpoint of</w:t>
      </w:r>
      <w:r w:rsidR="008F69B4" w:rsidRPr="00FB6EA8">
        <w:rPr>
          <w:rFonts w:ascii="Times New Roman" w:hAnsi="Times New Roman" w:cs="Times New Roman"/>
        </w:rPr>
        <w:t xml:space="preserve"> </w:t>
      </w:r>
      <w:r w:rsidR="00E50FBF" w:rsidRPr="00FB6EA8">
        <w:rPr>
          <w:rFonts w:ascii="Times New Roman" w:hAnsi="Times New Roman" w:cs="Times New Roman"/>
        </w:rPr>
        <w:t xml:space="preserve">human </w:t>
      </w:r>
      <w:r w:rsidR="008B2F23" w:rsidRPr="00FB6EA8">
        <w:rPr>
          <w:rFonts w:ascii="Times New Roman" w:hAnsi="Times New Roman" w:cs="Times New Roman"/>
        </w:rPr>
        <w:t>diseases or disorders</w:t>
      </w:r>
      <w:r w:rsidR="00FF6220" w:rsidRPr="00FB6EA8">
        <w:rPr>
          <w:rFonts w:ascii="Times New Roman" w:hAnsi="Times New Roman" w:cs="Times New Roman"/>
        </w:rPr>
        <w:t>.</w:t>
      </w:r>
      <w:r w:rsidR="003679B7" w:rsidRPr="00FB6EA8">
        <w:rPr>
          <w:rFonts w:ascii="Times New Roman" w:hAnsi="Times New Roman" w:cs="Times New Roman"/>
        </w:rPr>
        <w:t xml:space="preserve"> </w:t>
      </w:r>
      <w:r w:rsidR="008A695F" w:rsidRPr="00FB6EA8">
        <w:rPr>
          <w:rFonts w:ascii="Times New Roman" w:hAnsi="Times New Roman" w:cs="Times New Roman"/>
        </w:rPr>
        <w:t xml:space="preserve">One example that </w:t>
      </w:r>
      <w:r w:rsidR="00075AF2" w:rsidRPr="00FB6EA8">
        <w:rPr>
          <w:rFonts w:ascii="Times New Roman" w:hAnsi="Times New Roman" w:cs="Times New Roman"/>
        </w:rPr>
        <w:t>is</w:t>
      </w:r>
      <w:r w:rsidR="008A695F" w:rsidRPr="00FB6EA8">
        <w:rPr>
          <w:rFonts w:ascii="Times New Roman" w:hAnsi="Times New Roman" w:cs="Times New Roman"/>
        </w:rPr>
        <w:t xml:space="preserve"> of a high degree of </w:t>
      </w:r>
      <w:r w:rsidR="00D23B3B" w:rsidRPr="00FB6EA8">
        <w:rPr>
          <w:rFonts w:ascii="Times New Roman" w:hAnsi="Times New Roman" w:cs="Times New Roman"/>
        </w:rPr>
        <w:t xml:space="preserve">interest </w:t>
      </w:r>
      <w:r w:rsidR="008A695F" w:rsidRPr="00FB6EA8">
        <w:rPr>
          <w:rFonts w:ascii="Times New Roman" w:hAnsi="Times New Roman" w:cs="Times New Roman"/>
        </w:rPr>
        <w:t>to both agricultural and clinical researchers is the phenotypic effect of the bovine BRCA1 gene</w:t>
      </w:r>
      <w:r w:rsidR="00D55F86" w:rsidRPr="00FB6EA8">
        <w:rPr>
          <w:rFonts w:ascii="Times New Roman" w:hAnsi="Times New Roman" w:cs="Times New Roman"/>
        </w:rPr>
        <w:t>.</w:t>
      </w:r>
      <w:r w:rsidR="003679B7" w:rsidRPr="00FB6EA8">
        <w:rPr>
          <w:rFonts w:ascii="Times New Roman" w:hAnsi="Times New Roman" w:cs="Times New Roman"/>
        </w:rPr>
        <w:t xml:space="preserve"> </w:t>
      </w:r>
      <w:r w:rsidR="00D55F86" w:rsidRPr="00FB6EA8">
        <w:rPr>
          <w:rFonts w:ascii="Times New Roman" w:hAnsi="Times New Roman" w:cs="Times New Roman"/>
        </w:rPr>
        <w:t xml:space="preserve">In humans, women with single nucleotide polymorphisms (SNPs) in either BRCA1/2 genes are 60% likely to develop breast cancer during their lives </w:t>
      </w:r>
      <w:r w:rsidR="00D41159"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&lt;citation&gt;&lt;uuid&gt;640C8935-6868-4CD0-AD2C-F421260EB9D2&lt;/uuid&gt;&lt;priority&gt;36&lt;/priority&gt;&lt;publications&gt;&lt;publication&gt;&lt;publisher&gt;National Cancer Institute&lt;/publisher&gt;&lt;url&gt;http://seer.cancer.gov/csr/1975_2005/&lt;/url&gt;&lt;title&gt;SEER Cancer Statistics Review, 1975-2005&lt;/title&gt;&lt;type&gt;-300&lt;/type&gt;&lt;subtype&gt;-300&lt;/subtype&gt;&lt;uuid&gt;C511A508-5277-4AE7-B7A7-2FA629523E91&lt;/uuid&gt;&lt;editors&gt;&lt;author&gt;&lt;firstName&gt;LAG&lt;/firstName&gt;&lt;lastName&gt;Ries&lt;/lastName&gt;&lt;/author&gt;&lt;author&gt;&lt;firstName&gt;D&lt;/firstName&gt;&lt;lastName&gt;Melbert&lt;/lastName&gt;&lt;/author&gt;&lt;author&gt;&lt;firstName&gt;M&lt;/firstName&gt;&lt;lastName&gt;Krapcho&lt;/lastName&gt;&lt;/author&gt;&lt;author&gt;&lt;firstName&gt;DG&lt;/firstName&gt;&lt;lastName&gt;Stinchcomb&lt;/lastName&gt;&lt;/author&gt;&lt;author&gt;&lt;firstName&gt;N&lt;/firstName&gt;&lt;lastName&gt;Howlander&lt;/lastName&gt;&lt;/author&gt;&lt;author&gt;&lt;firstName&gt;MJ&lt;/firstName&gt;&lt;lastName&gt;Horner&lt;/lastName&gt;&lt;/author&gt;&lt;author&gt;&lt;firstName&gt;A&lt;/firstName&gt;&lt;lastName&gt;Mariotto&lt;/lastName&gt;&lt;/author&gt;&lt;author&gt;&lt;firstName&gt;BA&lt;/firstName&gt;&lt;lastName&gt;Miller&lt;/lastName&gt;&lt;/author&gt;&lt;author&gt;&lt;firstName&gt;EJ&lt;/firstName&gt;&lt;lastName&gt;Feuer&lt;/lastName&gt;&lt;/author&gt;&lt;/editors&gt;&lt;/publication&gt;&lt;publication&gt;&lt;uuid&gt;7CB7062D-022B-47FD-AC33-2FA05D566F17&lt;/uuid&gt;&lt;volume&gt;25&lt;/volume&gt;&lt;doi&gt;10.1200/JCO.2006.09.1066&lt;/doi&gt;&lt;startpage&gt;1329&lt;/startpage&gt;&lt;publication_date&gt;99200704101200000000222000&lt;/publication_date&gt;&lt;url&gt;http://eutils.ncbi.nlm.nih.gov/entrez/eutils/elink.fcgi?dbfrom=pubmed&amp;amp;id=17416853&amp;amp;retmode=ref&amp;amp;cmd=prlinks&lt;/url&gt;&lt;type&gt;400&lt;/type&gt;&lt;title&gt;Meta-analysis of BRCA1 and BRCA2 penetrance.&lt;/title&gt;&lt;location&gt;602,0,0,0&lt;/location&gt;&lt;institution&gt;Departments of Environmental Health Sciences and Biostatistics, Johns Hopkins Bloomberg School of Public Health, Johns Hopkins University, Baltimore, MD 21205, USA. sichen@jhsph.edu&lt;/institution&gt;&lt;number&gt;11&lt;/number&gt;&lt;subtype&gt;400&lt;/subtype&gt;&lt;endpage&gt;1333&lt;/endpage&gt;&lt;bundle&gt;&lt;publication&gt;&lt;title&gt;Journal of clinical oncology : official journal of the American Society of Clinical Oncology&lt;/title&gt;&lt;type&gt;-100&lt;/type&gt;&lt;subtype&gt;-100&lt;/subtype&gt;&lt;uuid&gt;02328B09-DAEA-46BC-B1D2-C6FCC3D019CD&lt;/uuid&gt;&lt;/publication&gt;&lt;/bundle&gt;&lt;authors&gt;&lt;author&gt;&lt;firstName&gt;Sining&lt;/firstName&gt;&lt;lastName&gt;Chen&lt;/lastName&gt;&lt;/author&gt;&lt;author&gt;&lt;firstName&gt;Giovanni&lt;/firstName&gt;&lt;lastName&gt;Parmigiani&lt;/lastName&gt;&lt;/author&gt;&lt;/authors&gt;&lt;/publication&gt;&lt;/publications&gt;&lt;cites&gt;&lt;/cites&gt;&lt;/citation&gt;</w:instrText>
      </w:r>
      <w:r w:rsidR="00D41159" w:rsidRPr="00FB6EA8">
        <w:rPr>
          <w:rFonts w:ascii="Times New Roman" w:hAnsi="Times New Roman" w:cs="Times New Roman"/>
        </w:rPr>
        <w:fldChar w:fldCharType="separate"/>
      </w:r>
      <w:r w:rsidR="008005D8" w:rsidRPr="00FB6EA8">
        <w:rPr>
          <w:rFonts w:ascii="Times New Roman" w:hAnsi="Times New Roman" w:cs="Times New Roman"/>
        </w:rPr>
        <w:t>[42,43]</w:t>
      </w:r>
      <w:r w:rsidR="00D41159" w:rsidRPr="00FB6EA8">
        <w:rPr>
          <w:rFonts w:ascii="Times New Roman" w:hAnsi="Times New Roman" w:cs="Times New Roman"/>
        </w:rPr>
        <w:fldChar w:fldCharType="end"/>
      </w:r>
      <w:r w:rsidR="00147E71" w:rsidRPr="00FB6EA8">
        <w:rPr>
          <w:rFonts w:ascii="Times New Roman" w:hAnsi="Times New Roman" w:cs="Times New Roman"/>
        </w:rPr>
        <w:t>.</w:t>
      </w:r>
      <w:r w:rsidR="003679B7" w:rsidRPr="00FB6EA8">
        <w:rPr>
          <w:rFonts w:ascii="Times New Roman" w:hAnsi="Times New Roman" w:cs="Times New Roman"/>
        </w:rPr>
        <w:t xml:space="preserve"> </w:t>
      </w:r>
      <w:r w:rsidR="00F9398F" w:rsidRPr="00FB6EA8">
        <w:rPr>
          <w:rFonts w:ascii="Times New Roman" w:hAnsi="Times New Roman" w:cs="Times New Roman"/>
        </w:rPr>
        <w:t xml:space="preserve">In </w:t>
      </w:r>
      <w:r w:rsidR="00D42480" w:rsidRPr="00FB6EA8">
        <w:rPr>
          <w:rFonts w:ascii="Times New Roman" w:hAnsi="Times New Roman" w:cs="Times New Roman"/>
          <w:i/>
        </w:rPr>
        <w:t xml:space="preserve">B. </w:t>
      </w:r>
      <w:proofErr w:type="spellStart"/>
      <w:r w:rsidR="00D42480" w:rsidRPr="00FB6EA8">
        <w:rPr>
          <w:rFonts w:ascii="Times New Roman" w:hAnsi="Times New Roman" w:cs="Times New Roman"/>
          <w:i/>
        </w:rPr>
        <w:t>taurus</w:t>
      </w:r>
      <w:proofErr w:type="spellEnd"/>
      <w:r w:rsidR="00F9398F" w:rsidRPr="00FB6EA8">
        <w:rPr>
          <w:rFonts w:ascii="Times New Roman" w:hAnsi="Times New Roman" w:cs="Times New Roman"/>
        </w:rPr>
        <w:t>, BRCA1 has been linked to mastitis</w:t>
      </w:r>
      <w:r w:rsidR="008005D8" w:rsidRPr="00FB6EA8">
        <w:rPr>
          <w:rFonts w:ascii="Times New Roman" w:hAnsi="Times New Roman" w:cs="Times New Roman"/>
        </w:rPr>
        <w:t xml:space="preserve"> </w:t>
      </w:r>
      <w:r w:rsidR="008005D8"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FAF4A4DD-FA77-4DD8-8D33-621F91E493B6&lt;/uuid&gt;&lt;priority&gt;0&lt;/priority&gt;&lt;publications&gt;&lt;publication&gt;&lt;uuid&gt;7FD7F01A-0B8C-49A5-B7EB-0C8720F4C7D3&lt;/uuid&gt;&lt;volume&gt;39&lt;/volume&gt;&lt;accepted_date&gt;99201201231200000000222000&lt;/accepted_date&gt;&lt;doi&gt;10.1007/s11033-012-1467-5&lt;/doi&gt;&lt;startpage&gt;6625&lt;/startpage&gt;&lt;publication_date&gt;99201206001200000000220000&lt;/publication_date&gt;&lt;url&gt;http://eutils.ncbi.nlm.nih.gov/entrez/eutils/elink.fcgi?dbfrom=pubmed&amp;amp;id=22327776&amp;amp;retmode=ref&amp;amp;cmd=prlinks&lt;/url&gt;&lt;type&gt;400&lt;/type&gt;&lt;title&gt;BRCA1: a new candidate gene for bovine mastitis and its association analysis between single nucleotide polymorphisms and milk somatic cell score.&lt;/title&gt;&lt;location&gt;602,0,0,0&lt;/location&gt;&lt;submission_date&gt;99201112111200000000222000&lt;/submission_date&gt;&lt;number&gt;6&lt;/number&gt;&lt;institution&gt;Center for Computational Biology and Bioinformatics, Institute of Medicinal Plant Development, Chinese Academy of Medical Sciences, Peking Union Medical College, Beijing, 100193, People's Republic of China.&lt;/institution&gt;&lt;subtype&gt;400&lt;/subtype&gt;&lt;endpage&gt;6631&lt;/endpage&gt;&lt;bundle&gt;&lt;publication&gt;&lt;title&gt;Molecular biology reports&lt;/title&gt;&lt;type&gt;-100&lt;/type&gt;&lt;subtype&gt;-100&lt;/subtype&gt;&lt;uuid&gt;2C87F0B8-66F0-428E-9A9B-706E68A59170&lt;/uuid&gt;&lt;/publication&gt;&lt;/bundle&gt;&lt;authors&gt;&lt;author&gt;&lt;firstName&gt;Zhengrong&lt;/firstName&gt;&lt;lastName&gt;Yuan&lt;/lastName&gt;&lt;/author&gt;&lt;author&gt;&lt;firstName&gt;Guiyan&lt;/firstName&gt;&lt;lastName&gt;Chu&lt;/lastName&gt;&lt;/author&gt;&lt;author&gt;&lt;firstName&gt;Yang&lt;/firstName&gt;&lt;lastName&gt;Dan&lt;/lastName&gt;&lt;/author&gt;&lt;author&gt;&lt;firstName&gt;Jiao&lt;/firstName&gt;&lt;lastName&gt;Li&lt;/lastName&gt;&lt;/author&gt;&lt;author&gt;&lt;firstName&gt;Lupei&lt;/firstName&gt;&lt;lastName&gt;Zhang&lt;/lastName&gt;&lt;/author&gt;&lt;author&gt;&lt;firstName&gt;Xue&lt;/firstName&gt;&lt;lastName&gt;Gao&lt;/lastName&gt;&lt;/author&gt;&lt;author&gt;&lt;firstName&gt;Huijiang&lt;/firstName&gt;&lt;lastName&gt;Gao&lt;/lastName&gt;&lt;/author&gt;&lt;author&gt;&lt;firstName&gt;Junya&lt;/firstName&gt;&lt;lastName&gt;Li&lt;/lastName&gt;&lt;/author&gt;&lt;author&gt;&lt;firstName&gt;Shangzhong&lt;/firstName&gt;&lt;lastName&gt;Xu&lt;/lastName&gt;&lt;/author&gt;&lt;author&gt;&lt;firstName&gt;Zhihua&lt;/firstName&gt;&lt;lastName&gt;Liu&lt;/lastName&gt;&lt;/author&gt;&lt;/authors&gt;&lt;/publication&gt;&lt;/publications&gt;&lt;cites&gt;&lt;/cites&gt;&lt;/citation&gt;</w:instrText>
      </w:r>
      <w:r w:rsidR="008005D8" w:rsidRPr="00FB6EA8">
        <w:rPr>
          <w:rFonts w:ascii="Times New Roman" w:hAnsi="Times New Roman" w:cs="Times New Roman"/>
        </w:rPr>
        <w:fldChar w:fldCharType="separate"/>
      </w:r>
      <w:r w:rsidR="008005D8" w:rsidRPr="00FB6EA8">
        <w:rPr>
          <w:rFonts w:ascii="Times New Roman" w:hAnsi="Times New Roman" w:cs="Times New Roman"/>
        </w:rPr>
        <w:t>[44]</w:t>
      </w:r>
      <w:r w:rsidR="008005D8" w:rsidRPr="00FB6EA8">
        <w:rPr>
          <w:rFonts w:ascii="Times New Roman" w:hAnsi="Times New Roman" w:cs="Times New Roman"/>
        </w:rPr>
        <w:fldChar w:fldCharType="end"/>
      </w:r>
      <w:r w:rsidR="00F9398F" w:rsidRPr="00FB6EA8">
        <w:rPr>
          <w:rFonts w:ascii="Times New Roman" w:hAnsi="Times New Roman" w:cs="Times New Roman"/>
        </w:rPr>
        <w:t xml:space="preserve">, but has </w:t>
      </w:r>
      <w:r w:rsidR="00F9398F" w:rsidRPr="00FB6EA8">
        <w:rPr>
          <w:rFonts w:ascii="Times New Roman" w:hAnsi="Times New Roman" w:cs="Times New Roman"/>
        </w:rPr>
        <w:lastRenderedPageBreak/>
        <w:t xml:space="preserve">not yet been linked to </w:t>
      </w:r>
      <w:r w:rsidR="00D83D80" w:rsidRPr="00FB6EA8">
        <w:rPr>
          <w:rFonts w:ascii="Times New Roman" w:hAnsi="Times New Roman" w:cs="Times New Roman"/>
        </w:rPr>
        <w:t>cancer of the mammary glands (analogous to breast cancer in humans)</w:t>
      </w:r>
      <w:r w:rsidR="00F9398F" w:rsidRPr="00FB6EA8">
        <w:rPr>
          <w:rFonts w:ascii="Times New Roman" w:hAnsi="Times New Roman" w:cs="Times New Roman"/>
        </w:rPr>
        <w:t>.</w:t>
      </w:r>
      <w:r w:rsidR="003679B7" w:rsidRPr="00FB6EA8">
        <w:rPr>
          <w:rFonts w:ascii="Times New Roman" w:hAnsi="Times New Roman" w:cs="Times New Roman"/>
        </w:rPr>
        <w:t xml:space="preserve"> </w:t>
      </w:r>
      <w:r w:rsidR="00F9398F" w:rsidRPr="00FB6EA8">
        <w:rPr>
          <w:rFonts w:ascii="Times New Roman" w:hAnsi="Times New Roman" w:cs="Times New Roman"/>
        </w:rPr>
        <w:t xml:space="preserve">While the link to mastitis suggests some degree of homology </w:t>
      </w:r>
      <w:r w:rsidR="00D23B3B" w:rsidRPr="00FB6EA8">
        <w:rPr>
          <w:rFonts w:ascii="Times New Roman" w:hAnsi="Times New Roman" w:cs="Times New Roman"/>
        </w:rPr>
        <w:t xml:space="preserve">to </w:t>
      </w:r>
      <w:r w:rsidR="00F9398F" w:rsidRPr="00FB6EA8">
        <w:rPr>
          <w:rFonts w:ascii="Times New Roman" w:hAnsi="Times New Roman" w:cs="Times New Roman"/>
        </w:rPr>
        <w:t xml:space="preserve">BRCA1 in humans, it would be of </w:t>
      </w:r>
      <w:r w:rsidR="008B31A8" w:rsidRPr="00FB6EA8">
        <w:rPr>
          <w:rFonts w:ascii="Times New Roman" w:hAnsi="Times New Roman" w:cs="Times New Roman"/>
        </w:rPr>
        <w:t>clinical significance</w:t>
      </w:r>
      <w:r w:rsidR="00F9398F" w:rsidRPr="00FB6EA8">
        <w:rPr>
          <w:rFonts w:ascii="Times New Roman" w:hAnsi="Times New Roman" w:cs="Times New Roman"/>
        </w:rPr>
        <w:t xml:space="preserve"> to investigate linkages specifically to </w:t>
      </w:r>
      <w:r w:rsidR="00D83D80" w:rsidRPr="00FB6EA8">
        <w:rPr>
          <w:rFonts w:ascii="Times New Roman" w:hAnsi="Times New Roman" w:cs="Times New Roman"/>
        </w:rPr>
        <w:t xml:space="preserve">cancer in </w:t>
      </w:r>
      <w:r w:rsidR="00D83D80" w:rsidRPr="00FB6EA8">
        <w:rPr>
          <w:rFonts w:ascii="Times New Roman" w:hAnsi="Times New Roman" w:cs="Times New Roman"/>
          <w:i/>
        </w:rPr>
        <w:t xml:space="preserve">B. </w:t>
      </w:r>
      <w:proofErr w:type="spellStart"/>
      <w:proofErr w:type="gramStart"/>
      <w:r w:rsidR="00D83D80" w:rsidRPr="00FB6EA8">
        <w:rPr>
          <w:rFonts w:ascii="Times New Roman" w:hAnsi="Times New Roman" w:cs="Times New Roman"/>
          <w:i/>
        </w:rPr>
        <w:t>taurus</w:t>
      </w:r>
      <w:proofErr w:type="spellEnd"/>
      <w:proofErr w:type="gramEnd"/>
      <w:r w:rsidR="00F9398F" w:rsidRPr="00FB6EA8">
        <w:rPr>
          <w:rFonts w:ascii="Times New Roman" w:hAnsi="Times New Roman" w:cs="Times New Roman"/>
        </w:rPr>
        <w:t>.</w:t>
      </w:r>
      <w:r w:rsidR="003679B7" w:rsidRPr="00FB6EA8">
        <w:rPr>
          <w:rFonts w:ascii="Times New Roman" w:hAnsi="Times New Roman" w:cs="Times New Roman"/>
        </w:rPr>
        <w:t xml:space="preserve"> </w:t>
      </w:r>
      <w:r w:rsidR="00F0268A" w:rsidRPr="00FB6EA8">
        <w:rPr>
          <w:rFonts w:ascii="Times New Roman" w:hAnsi="Times New Roman" w:cs="Times New Roman"/>
        </w:rPr>
        <w:t xml:space="preserve">The protein product of the bovine BRCA1 is </w:t>
      </w:r>
      <w:r w:rsidR="008B31A8" w:rsidRPr="00FB6EA8">
        <w:rPr>
          <w:rFonts w:ascii="Times New Roman" w:hAnsi="Times New Roman" w:cs="Times New Roman"/>
        </w:rPr>
        <w:t>notably</w:t>
      </w:r>
      <w:r w:rsidR="00F0268A" w:rsidRPr="00FB6EA8">
        <w:rPr>
          <w:rFonts w:ascii="Times New Roman" w:hAnsi="Times New Roman" w:cs="Times New Roman"/>
        </w:rPr>
        <w:t xml:space="preserve"> similar </w:t>
      </w:r>
      <w:r w:rsidR="00EE6CCF" w:rsidRPr="00FB6EA8">
        <w:rPr>
          <w:rFonts w:ascii="Times New Roman" w:hAnsi="Times New Roman" w:cs="Times New Roman"/>
        </w:rPr>
        <w:t>to the protein in humans</w:t>
      </w:r>
      <w:r w:rsidR="00F0268A" w:rsidRPr="00FB6EA8">
        <w:rPr>
          <w:rFonts w:ascii="Times New Roman" w:hAnsi="Times New Roman" w:cs="Times New Roman"/>
        </w:rPr>
        <w:t xml:space="preserve">, and </w:t>
      </w:r>
      <w:r w:rsidR="008B31A8" w:rsidRPr="00FB6EA8">
        <w:rPr>
          <w:rFonts w:ascii="Times New Roman" w:hAnsi="Times New Roman" w:cs="Times New Roman"/>
        </w:rPr>
        <w:t xml:space="preserve">likewise </w:t>
      </w:r>
      <w:r w:rsidR="00F0268A" w:rsidRPr="00FB6EA8">
        <w:rPr>
          <w:rFonts w:ascii="Times New Roman" w:hAnsi="Times New Roman" w:cs="Times New Roman"/>
        </w:rPr>
        <w:t xml:space="preserve">shows a similar expression pattern </w:t>
      </w:r>
      <w:r w:rsidR="00EA1CC9"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4209FC71-EFA0-4C5F-890C-ED0DA175E602&lt;/uuid&gt;&lt;priority&gt;38&lt;/priority&gt;&lt;publications&gt;&lt;publication&gt;&lt;uuid&gt;C10B008A-A7E0-4A8C-AEAE-AFC0B6E7DFF0&lt;/uuid&gt;&lt;volume&gt;22&lt;/volume&gt;&lt;doi&gt;10.1038/sj.onc.1206515&lt;/doi&gt;&lt;startpage&gt;6032&lt;/startpage&gt;&lt;publication_date&gt;99200309041200000000222000&lt;/publication_date&gt;&lt;url&gt;http://eutils.ncbi.nlm.nih.gov/entrez/eutils/elink.fcgi?dbfrom=pubmed&amp;amp;id=12955082&amp;amp;retmode=ref&amp;amp;cmd=prlinks&lt;/url&gt;&lt;type&gt;400&lt;/type&gt;&lt;title&gt;Bovine BRCA1 shows classic responses to genotoxic stress but low in vitro transcriptional activation activity.&lt;/title&gt;&lt;location&gt;200,5,34.0702640,-118.4440562&lt;/location&gt;&lt;institution&gt;Molecular Biology Institute, UCLA, Los Angeles, CA 90095, USA.&lt;/institution&gt;&lt;number&gt;38&lt;/number&gt;&lt;subtype&gt;400&lt;/subtype&gt;&lt;endpage&gt;6044&lt;/endpage&gt;&lt;bundle&gt;&lt;publication&gt;&lt;url&gt;http://www.nature.com/onc/&lt;/url&gt;&lt;title&gt;Oncogene&lt;/title&gt;&lt;type&gt;-100&lt;/type&gt;&lt;subtype&gt;-100&lt;/subtype&gt;&lt;uuid&gt;614F96CC-23F6-4872-B528-BC7E579FB9C9&lt;/uuid&gt;&lt;/publication&gt;&lt;/bundle&gt;&lt;authors&gt;&lt;author&gt;&lt;firstName&gt;Susan&lt;/firstName&gt;&lt;middleNames&gt;A&lt;/middleNames&gt;&lt;lastName&gt;Krum&lt;/lastName&gt;&lt;/author&gt;&lt;author&gt;&lt;firstName&gt;James&lt;/firstName&gt;&lt;middleNames&gt;E&lt;/middleNames&gt;&lt;lastName&gt;Womack&lt;/lastName&gt;&lt;/author&gt;&lt;author&gt;&lt;firstName&gt;Timothy&lt;/firstName&gt;&lt;middleNames&gt;F&lt;/middleNames&gt;&lt;lastName&gt;Lane&lt;/lastName&gt;&lt;/author&gt;&lt;/authors&gt;&lt;/publication&gt;&lt;/publications&gt;&lt;cites&gt;&lt;/cites&gt;&lt;/citation&gt;</w:instrText>
      </w:r>
      <w:r w:rsidR="00EA1CC9" w:rsidRPr="00FB6EA8">
        <w:rPr>
          <w:rFonts w:ascii="Times New Roman" w:hAnsi="Times New Roman" w:cs="Times New Roman"/>
        </w:rPr>
        <w:fldChar w:fldCharType="separate"/>
      </w:r>
      <w:r w:rsidR="008005D8" w:rsidRPr="00FB6EA8">
        <w:rPr>
          <w:rFonts w:ascii="Times New Roman" w:hAnsi="Times New Roman" w:cs="Times New Roman"/>
        </w:rPr>
        <w:t>[45]</w:t>
      </w:r>
      <w:r w:rsidR="00EA1CC9" w:rsidRPr="00FB6EA8">
        <w:rPr>
          <w:rFonts w:ascii="Times New Roman" w:hAnsi="Times New Roman" w:cs="Times New Roman"/>
        </w:rPr>
        <w:fldChar w:fldCharType="end"/>
      </w:r>
      <w:r w:rsidR="00F0268A" w:rsidRPr="00FB6EA8">
        <w:rPr>
          <w:rFonts w:ascii="Times New Roman" w:hAnsi="Times New Roman" w:cs="Times New Roman"/>
        </w:rPr>
        <w:t>.</w:t>
      </w:r>
      <w:r w:rsidR="003679B7" w:rsidRPr="00FB6EA8">
        <w:rPr>
          <w:rFonts w:ascii="Times New Roman" w:hAnsi="Times New Roman" w:cs="Times New Roman"/>
        </w:rPr>
        <w:t xml:space="preserve"> </w:t>
      </w:r>
      <w:r w:rsidR="00EE6CCF" w:rsidRPr="00FB6EA8">
        <w:rPr>
          <w:rFonts w:ascii="Times New Roman" w:hAnsi="Times New Roman" w:cs="Times New Roman"/>
        </w:rPr>
        <w:t>Yet m</w:t>
      </w:r>
      <w:r w:rsidR="00D83D80" w:rsidRPr="00FB6EA8">
        <w:rPr>
          <w:rFonts w:ascii="Times New Roman" w:hAnsi="Times New Roman" w:cs="Times New Roman"/>
        </w:rPr>
        <w:t xml:space="preserve">ammary gland cancer </w:t>
      </w:r>
      <w:r w:rsidR="00F0268A" w:rsidRPr="00FB6EA8">
        <w:rPr>
          <w:rFonts w:ascii="Times New Roman" w:hAnsi="Times New Roman" w:cs="Times New Roman"/>
        </w:rPr>
        <w:t xml:space="preserve">incidence in </w:t>
      </w:r>
      <w:r w:rsidR="00D42480" w:rsidRPr="00FB6EA8">
        <w:rPr>
          <w:rFonts w:ascii="Times New Roman" w:hAnsi="Times New Roman" w:cs="Times New Roman"/>
          <w:i/>
        </w:rPr>
        <w:t xml:space="preserve">B. </w:t>
      </w:r>
      <w:proofErr w:type="spellStart"/>
      <w:r w:rsidR="00D42480" w:rsidRPr="00FB6EA8">
        <w:rPr>
          <w:rFonts w:ascii="Times New Roman" w:hAnsi="Times New Roman" w:cs="Times New Roman"/>
          <w:i/>
        </w:rPr>
        <w:t>taurus</w:t>
      </w:r>
      <w:proofErr w:type="spellEnd"/>
      <w:r w:rsidR="00F0268A" w:rsidRPr="00FB6EA8">
        <w:rPr>
          <w:rFonts w:ascii="Times New Roman" w:hAnsi="Times New Roman" w:cs="Times New Roman"/>
        </w:rPr>
        <w:t xml:space="preserve">, regardless of carrier status for BRCA1, is </w:t>
      </w:r>
      <w:del w:id="93" w:author="Neil Sarkar" w:date="2012-09-19T22:02:00Z">
        <w:r w:rsidR="00F0268A" w:rsidRPr="00FB6EA8" w:rsidDel="00BB274D">
          <w:rPr>
            <w:rFonts w:ascii="Times New Roman" w:hAnsi="Times New Roman" w:cs="Times New Roman"/>
          </w:rPr>
          <w:delText xml:space="preserve">much </w:delText>
        </w:r>
      </w:del>
      <w:r w:rsidR="00F0268A" w:rsidRPr="00FB6EA8">
        <w:rPr>
          <w:rFonts w:ascii="Times New Roman" w:hAnsi="Times New Roman" w:cs="Times New Roman"/>
        </w:rPr>
        <w:t>lower than</w:t>
      </w:r>
      <w:r w:rsidR="00D83D80" w:rsidRPr="00FB6EA8">
        <w:rPr>
          <w:rFonts w:ascii="Times New Roman" w:hAnsi="Times New Roman" w:cs="Times New Roman"/>
        </w:rPr>
        <w:t xml:space="preserve"> breast cancer</w:t>
      </w:r>
      <w:r w:rsidR="00F0268A" w:rsidRPr="00FB6EA8">
        <w:rPr>
          <w:rFonts w:ascii="Times New Roman" w:hAnsi="Times New Roman" w:cs="Times New Roman"/>
        </w:rPr>
        <w:t xml:space="preserve"> in humans</w:t>
      </w:r>
      <w:r w:rsidR="00D83D80" w:rsidRPr="00FB6EA8">
        <w:rPr>
          <w:rFonts w:ascii="Times New Roman" w:hAnsi="Times New Roman" w:cs="Times New Roman"/>
        </w:rPr>
        <w:t xml:space="preserve"> </w:t>
      </w:r>
      <w:r w:rsidR="00D83D80"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C4F30F5E-2949-4EF2-8DD5-650279F8D6F1&lt;/uuid&gt;&lt;priority&gt;39&lt;/priority&gt;&lt;publications&gt;&lt;publication&gt;&lt;volume&gt;93&lt;/volume&gt;&lt;publication_date&gt;99197510091200000000222000&lt;/publication_date&gt;&lt;number&gt;28&lt;/number&gt;&lt;subtitle&gt;Zur Atiologie und Epidemiologie des Mammakarzinoms&lt;/subtitle&gt;&lt;startpage&gt;1323&lt;/startpage&gt;&lt;title&gt;[Etiology and epidemiology of breast carcinoma].&lt;/title&gt;&lt;uuid&gt;C0F39018-98C6-4D93-8112-7B6FF8F658DB&lt;/uuid&gt;&lt;subtype&gt;400&lt;/subtype&gt;&lt;endpage&gt;1325&lt;/endpage&gt;&lt;type&gt;400&lt;/type&gt;&lt;url&gt;http://eutils.ncbi.nlm.nih.gov/entrez/eutils/elink.fcgi?dbfrom=pubmed&amp;amp;id=1228087&amp;amp;retmode=ref&amp;amp;cmd=prlinks&lt;/url&gt;&lt;bundle&gt;&lt;publication&gt;&lt;title&gt;Fortschritte der Medizin&lt;/title&gt;&lt;type&gt;-100&lt;/type&gt;&lt;subtype&gt;-100&lt;/subtype&gt;&lt;uuid&gt;08579A66-4520-4647-A97E-CF009E33931E&lt;/uuid&gt;&lt;/publication&gt;&lt;/bundle&gt;&lt;authors&gt;&lt;author&gt;&lt;firstName&gt;F&lt;/firstName&gt;&lt;middleNames&gt;D&lt;/middleNames&gt;&lt;lastName&gt;Dallenbach&lt;/lastName&gt;&lt;/author&gt;&lt;/authors&gt;&lt;/publication&gt;&lt;/publications&gt;&lt;cites&gt;&lt;/cites&gt;&lt;/citation&gt;</w:instrText>
      </w:r>
      <w:r w:rsidR="00D83D80" w:rsidRPr="00FB6EA8">
        <w:rPr>
          <w:rFonts w:ascii="Times New Roman" w:hAnsi="Times New Roman" w:cs="Times New Roman"/>
        </w:rPr>
        <w:fldChar w:fldCharType="separate"/>
      </w:r>
      <w:r w:rsidR="008005D8" w:rsidRPr="00FB6EA8">
        <w:rPr>
          <w:rFonts w:ascii="Times New Roman" w:hAnsi="Times New Roman" w:cs="Times New Roman"/>
        </w:rPr>
        <w:t>[46]</w:t>
      </w:r>
      <w:r w:rsidR="00D83D80" w:rsidRPr="00FB6EA8">
        <w:rPr>
          <w:rFonts w:ascii="Times New Roman" w:hAnsi="Times New Roman" w:cs="Times New Roman"/>
        </w:rPr>
        <w:fldChar w:fldCharType="end"/>
      </w:r>
      <w:r w:rsidR="00F0268A" w:rsidRPr="00FB6EA8">
        <w:rPr>
          <w:rFonts w:ascii="Times New Roman" w:hAnsi="Times New Roman" w:cs="Times New Roman"/>
        </w:rPr>
        <w:t>.</w:t>
      </w:r>
      <w:r w:rsidR="003679B7" w:rsidRPr="00FB6EA8">
        <w:rPr>
          <w:rFonts w:ascii="Times New Roman" w:hAnsi="Times New Roman" w:cs="Times New Roman"/>
        </w:rPr>
        <w:t xml:space="preserve"> </w:t>
      </w:r>
      <w:r w:rsidR="00233D1B" w:rsidRPr="00FB6EA8">
        <w:rPr>
          <w:rFonts w:ascii="Times New Roman" w:hAnsi="Times New Roman" w:cs="Times New Roman"/>
        </w:rPr>
        <w:t xml:space="preserve">Since </w:t>
      </w:r>
      <w:r w:rsidR="00D23B3B" w:rsidRPr="00FB6EA8">
        <w:rPr>
          <w:rFonts w:ascii="Times New Roman" w:hAnsi="Times New Roman" w:cs="Times New Roman"/>
        </w:rPr>
        <w:t xml:space="preserve">each genome </w:t>
      </w:r>
      <w:r w:rsidR="00EE6CCF" w:rsidRPr="00FB6EA8">
        <w:rPr>
          <w:rFonts w:ascii="Times New Roman" w:hAnsi="Times New Roman" w:cs="Times New Roman"/>
        </w:rPr>
        <w:t>contain</w:t>
      </w:r>
      <w:r w:rsidR="00D23B3B" w:rsidRPr="00FB6EA8">
        <w:rPr>
          <w:rFonts w:ascii="Times New Roman" w:hAnsi="Times New Roman" w:cs="Times New Roman"/>
        </w:rPr>
        <w:t>s</w:t>
      </w:r>
      <w:r w:rsidR="00EE6CCF" w:rsidRPr="00FB6EA8">
        <w:rPr>
          <w:rFonts w:ascii="Times New Roman" w:hAnsi="Times New Roman" w:cs="Times New Roman"/>
        </w:rPr>
        <w:t xml:space="preserve"> homologous BRCA1 sequences</w:t>
      </w:r>
      <w:r w:rsidR="00F0268A" w:rsidRPr="00FB6EA8">
        <w:rPr>
          <w:rFonts w:ascii="Times New Roman" w:hAnsi="Times New Roman" w:cs="Times New Roman"/>
        </w:rPr>
        <w:t xml:space="preserve">, a genomic approach </w:t>
      </w:r>
      <w:r w:rsidR="00233D1B" w:rsidRPr="00FB6EA8">
        <w:rPr>
          <w:rFonts w:ascii="Times New Roman" w:hAnsi="Times New Roman" w:cs="Times New Roman"/>
        </w:rPr>
        <w:t>should</w:t>
      </w:r>
      <w:r w:rsidR="00F0268A" w:rsidRPr="00FB6EA8">
        <w:rPr>
          <w:rFonts w:ascii="Times New Roman" w:hAnsi="Times New Roman" w:cs="Times New Roman"/>
        </w:rPr>
        <w:t xml:space="preserve"> be </w:t>
      </w:r>
      <w:r w:rsidR="00233D1B" w:rsidRPr="00FB6EA8">
        <w:rPr>
          <w:rFonts w:ascii="Times New Roman" w:hAnsi="Times New Roman" w:cs="Times New Roman"/>
        </w:rPr>
        <w:t>considered</w:t>
      </w:r>
      <w:r w:rsidR="00F0268A" w:rsidRPr="00FB6EA8">
        <w:rPr>
          <w:rFonts w:ascii="Times New Roman" w:hAnsi="Times New Roman" w:cs="Times New Roman"/>
        </w:rPr>
        <w:t xml:space="preserve"> to interpret which other </w:t>
      </w:r>
      <w:r w:rsidR="00D23B3B" w:rsidRPr="00FB6EA8">
        <w:rPr>
          <w:rFonts w:ascii="Times New Roman" w:hAnsi="Times New Roman" w:cs="Times New Roman"/>
        </w:rPr>
        <w:t xml:space="preserve">factors </w:t>
      </w:r>
      <w:r w:rsidR="00F0268A" w:rsidRPr="00FB6EA8">
        <w:rPr>
          <w:rFonts w:ascii="Times New Roman" w:hAnsi="Times New Roman" w:cs="Times New Roman"/>
        </w:rPr>
        <w:t xml:space="preserve">result in such a low </w:t>
      </w:r>
      <w:r w:rsidR="00233D1B" w:rsidRPr="00FB6EA8">
        <w:rPr>
          <w:rFonts w:ascii="Times New Roman" w:hAnsi="Times New Roman" w:cs="Times New Roman"/>
        </w:rPr>
        <w:t>occurrence</w:t>
      </w:r>
      <w:r w:rsidR="00F0268A" w:rsidRPr="00FB6EA8">
        <w:rPr>
          <w:rFonts w:ascii="Times New Roman" w:hAnsi="Times New Roman" w:cs="Times New Roman"/>
        </w:rPr>
        <w:t xml:space="preserve"> of</w:t>
      </w:r>
      <w:r w:rsidR="00D23B3B" w:rsidRPr="00FB6EA8">
        <w:rPr>
          <w:rFonts w:ascii="Times New Roman" w:hAnsi="Times New Roman" w:cs="Times New Roman"/>
        </w:rPr>
        <w:t xml:space="preserve"> this </w:t>
      </w:r>
      <w:r w:rsidR="00EE6CCF" w:rsidRPr="00FB6EA8">
        <w:rPr>
          <w:rFonts w:ascii="Times New Roman" w:hAnsi="Times New Roman" w:cs="Times New Roman"/>
        </w:rPr>
        <w:t xml:space="preserve">cancer </w:t>
      </w:r>
      <w:r w:rsidR="00F0268A" w:rsidRPr="00FB6EA8">
        <w:rPr>
          <w:rFonts w:ascii="Times New Roman" w:hAnsi="Times New Roman" w:cs="Times New Roman"/>
        </w:rPr>
        <w:t xml:space="preserve">in </w:t>
      </w:r>
      <w:r w:rsidR="00D83D80" w:rsidRPr="00FB6EA8">
        <w:rPr>
          <w:rFonts w:ascii="Times New Roman" w:hAnsi="Times New Roman" w:cs="Times New Roman"/>
          <w:i/>
        </w:rPr>
        <w:t xml:space="preserve">B. </w:t>
      </w:r>
      <w:proofErr w:type="spellStart"/>
      <w:proofErr w:type="gramStart"/>
      <w:r w:rsidR="00D83D80" w:rsidRPr="00FB6EA8">
        <w:rPr>
          <w:rFonts w:ascii="Times New Roman" w:hAnsi="Times New Roman" w:cs="Times New Roman"/>
          <w:i/>
        </w:rPr>
        <w:t>taurus</w:t>
      </w:r>
      <w:proofErr w:type="spellEnd"/>
      <w:proofErr w:type="gramEnd"/>
      <w:r w:rsidR="00F0268A" w:rsidRPr="00FB6EA8">
        <w:rPr>
          <w:rFonts w:ascii="Times New Roman" w:hAnsi="Times New Roman" w:cs="Times New Roman"/>
        </w:rPr>
        <w:t>.</w:t>
      </w:r>
      <w:r w:rsidR="003679B7" w:rsidRPr="00FB6EA8">
        <w:rPr>
          <w:rFonts w:ascii="Times New Roman" w:hAnsi="Times New Roman" w:cs="Times New Roman"/>
        </w:rPr>
        <w:t xml:space="preserve"> </w:t>
      </w:r>
      <w:r w:rsidR="00EE6CCF" w:rsidRPr="00FB6EA8">
        <w:rPr>
          <w:rFonts w:ascii="Times New Roman" w:hAnsi="Times New Roman" w:cs="Times New Roman"/>
        </w:rPr>
        <w:t>T</w:t>
      </w:r>
      <w:r w:rsidR="00F0268A" w:rsidRPr="00FB6EA8">
        <w:rPr>
          <w:rFonts w:ascii="Times New Roman" w:hAnsi="Times New Roman" w:cs="Times New Roman"/>
        </w:rPr>
        <w:t xml:space="preserve">his translational approach to gaining </w:t>
      </w:r>
      <w:del w:id="94" w:author="Neil Sarkar" w:date="2012-09-19T22:02:00Z">
        <w:r w:rsidR="00F0268A" w:rsidRPr="00FB6EA8" w:rsidDel="00BB274D">
          <w:rPr>
            <w:rFonts w:ascii="Times New Roman" w:hAnsi="Times New Roman" w:cs="Times New Roman"/>
          </w:rPr>
          <w:delText xml:space="preserve">further </w:delText>
        </w:r>
      </w:del>
      <w:r w:rsidR="00F0268A" w:rsidRPr="00FB6EA8">
        <w:rPr>
          <w:rFonts w:ascii="Times New Roman" w:hAnsi="Times New Roman" w:cs="Times New Roman"/>
        </w:rPr>
        <w:t xml:space="preserve">insight into the development of </w:t>
      </w:r>
      <w:r w:rsidR="00AD241A" w:rsidRPr="00FB6EA8">
        <w:rPr>
          <w:rFonts w:ascii="Times New Roman" w:hAnsi="Times New Roman" w:cs="Times New Roman"/>
        </w:rPr>
        <w:t>a genetically complex heritable cancer</w:t>
      </w:r>
      <w:r w:rsidR="00DB69FC" w:rsidRPr="00FB6EA8">
        <w:rPr>
          <w:rFonts w:ascii="Times New Roman" w:hAnsi="Times New Roman" w:cs="Times New Roman"/>
        </w:rPr>
        <w:t xml:space="preserve"> hold</w:t>
      </w:r>
      <w:r w:rsidR="00D23B3B" w:rsidRPr="00FB6EA8">
        <w:rPr>
          <w:rFonts w:ascii="Times New Roman" w:hAnsi="Times New Roman" w:cs="Times New Roman"/>
        </w:rPr>
        <w:t>s</w:t>
      </w:r>
      <w:r w:rsidR="00DB69FC" w:rsidRPr="00FB6EA8">
        <w:rPr>
          <w:rFonts w:ascii="Times New Roman" w:hAnsi="Times New Roman" w:cs="Times New Roman"/>
        </w:rPr>
        <w:t xml:space="preserve"> interest to the clinical realm, and </w:t>
      </w:r>
      <w:r w:rsidR="00233D1B" w:rsidRPr="00FB6EA8">
        <w:rPr>
          <w:rFonts w:ascii="Times New Roman" w:hAnsi="Times New Roman" w:cs="Times New Roman"/>
        </w:rPr>
        <w:t xml:space="preserve">could </w:t>
      </w:r>
      <w:r w:rsidR="00EE6CCF" w:rsidRPr="00FB6EA8">
        <w:rPr>
          <w:rFonts w:ascii="Times New Roman" w:hAnsi="Times New Roman" w:cs="Times New Roman"/>
        </w:rPr>
        <w:t>be relevant to future</w:t>
      </w:r>
      <w:r w:rsidR="00DB69FC" w:rsidRPr="00FB6EA8">
        <w:rPr>
          <w:rFonts w:ascii="Times New Roman" w:hAnsi="Times New Roman" w:cs="Times New Roman"/>
        </w:rPr>
        <w:t xml:space="preserve"> cancer research.</w:t>
      </w:r>
      <w:r w:rsidR="003679B7" w:rsidRPr="00FB6EA8">
        <w:rPr>
          <w:rFonts w:ascii="Times New Roman" w:hAnsi="Times New Roman" w:cs="Times New Roman"/>
        </w:rPr>
        <w:t xml:space="preserve"> </w:t>
      </w:r>
      <w:r w:rsidR="00DB69FC" w:rsidRPr="00FB6EA8">
        <w:rPr>
          <w:rFonts w:ascii="Times New Roman" w:hAnsi="Times New Roman" w:cs="Times New Roman"/>
        </w:rPr>
        <w:t>While this is</w:t>
      </w:r>
      <w:r w:rsidR="00233D1B" w:rsidRPr="00FB6EA8">
        <w:rPr>
          <w:rFonts w:ascii="Times New Roman" w:hAnsi="Times New Roman" w:cs="Times New Roman"/>
        </w:rPr>
        <w:t xml:space="preserve"> merely</w:t>
      </w:r>
      <w:r w:rsidR="00DB69FC" w:rsidRPr="00FB6EA8">
        <w:rPr>
          <w:rFonts w:ascii="Times New Roman" w:hAnsi="Times New Roman" w:cs="Times New Roman"/>
        </w:rPr>
        <w:t xml:space="preserve"> one gene homology of potential significance, further research in bovine genomic physiology </w:t>
      </w:r>
      <w:r w:rsidR="00233D1B" w:rsidRPr="00FB6EA8">
        <w:rPr>
          <w:rFonts w:ascii="Times New Roman" w:hAnsi="Times New Roman" w:cs="Times New Roman"/>
        </w:rPr>
        <w:t>may</w:t>
      </w:r>
      <w:r w:rsidR="00DB69FC" w:rsidRPr="00FB6EA8">
        <w:rPr>
          <w:rFonts w:ascii="Times New Roman" w:hAnsi="Times New Roman" w:cs="Times New Roman"/>
        </w:rPr>
        <w:t xml:space="preserve"> yield more implications regarding comp</w:t>
      </w:r>
      <w:r w:rsidR="002C46EE" w:rsidRPr="00FB6EA8">
        <w:rPr>
          <w:rFonts w:ascii="Times New Roman" w:hAnsi="Times New Roman" w:cs="Times New Roman"/>
        </w:rPr>
        <w:t>lex diseases.</w:t>
      </w:r>
      <w:r w:rsidR="003679B7" w:rsidRPr="00FB6EA8">
        <w:rPr>
          <w:rFonts w:ascii="Times New Roman" w:hAnsi="Times New Roman" w:cs="Times New Roman"/>
        </w:rPr>
        <w:t xml:space="preserve"> </w:t>
      </w:r>
      <w:r w:rsidR="002C46EE" w:rsidRPr="00FB6EA8">
        <w:rPr>
          <w:rFonts w:ascii="Times New Roman" w:hAnsi="Times New Roman" w:cs="Times New Roman"/>
        </w:rPr>
        <w:t xml:space="preserve">Aside from the aforementioned prospect of lucrative grant funding potential, this is one major incentive for </w:t>
      </w:r>
      <w:r w:rsidR="00D23B3B" w:rsidRPr="00FB6EA8">
        <w:rPr>
          <w:rFonts w:ascii="Times New Roman" w:hAnsi="Times New Roman" w:cs="Times New Roman"/>
        </w:rPr>
        <w:t xml:space="preserve">specifying </w:t>
      </w:r>
      <w:r w:rsidR="002C46EE" w:rsidRPr="00FB6EA8">
        <w:rPr>
          <w:rFonts w:ascii="Times New Roman" w:hAnsi="Times New Roman" w:cs="Times New Roman"/>
        </w:rPr>
        <w:t xml:space="preserve">new mammalian models </w:t>
      </w:r>
      <w:r w:rsidR="002C46EE"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96E7DA1D-1386-4ED6-8C95-57D8D67CE803&lt;/uuid&gt;&lt;priority&gt;40&lt;/priority&gt;&lt;publications&gt;&lt;publication&gt;&lt;volume&gt;286&lt;/volume&gt;&lt;publication_date&gt;99199910151200000000222000&lt;/publication_date&gt;&lt;number&gt;5439&lt;/number&gt;&lt;doi&gt;10.1126/science.286.5439.458&lt;/doi&gt;&lt;startpage&gt;458&lt;/startpage&gt;&lt;title&gt;The Promise of Comparative Genomics in Mammals&lt;/title&gt;&lt;uuid&gt;9BCB116E-2D7A-429A-AADB-0DAD26740D0F&lt;/uuid&gt;&lt;subtype&gt;400&lt;/subtype&gt;&lt;endpage&gt;481&lt;/endpage&gt;&lt;type&gt;400&lt;/type&gt;&lt;url&gt;http://www.sciencemag.org/cgi/doi/10.1126/science.286.5439.458&lt;/url&gt;&lt;bundle&gt;&lt;publication&gt;&lt;title&gt;Science&lt;/title&gt;&lt;type&gt;-100&lt;/type&gt;&lt;subtype&gt;-100&lt;/subtype&gt;&lt;uuid&gt;39E8BBE3-3E5A-4690-AB87-C1C84F256F6A&lt;/uuid&gt;&lt;/publication&gt;&lt;/bundle&gt;&lt;authors&gt;&lt;author&gt;&lt;firstName&gt;S&lt;/firstName&gt;&lt;middleNames&gt;J&lt;/middleNames&gt;&lt;lastName&gt;O'Brien&lt;/lastName&gt;&lt;/author&gt;&lt;/authors&gt;&lt;/publication&gt;&lt;/publications&gt;&lt;cites&gt;&lt;/cites&gt;&lt;/citation&gt;</w:instrText>
      </w:r>
      <w:r w:rsidR="002C46EE" w:rsidRPr="00FB6EA8">
        <w:rPr>
          <w:rFonts w:ascii="Times New Roman" w:hAnsi="Times New Roman" w:cs="Times New Roman"/>
        </w:rPr>
        <w:fldChar w:fldCharType="separate"/>
      </w:r>
      <w:r w:rsidR="008005D8" w:rsidRPr="00FB6EA8">
        <w:rPr>
          <w:rFonts w:ascii="Times New Roman" w:hAnsi="Times New Roman" w:cs="Times New Roman"/>
        </w:rPr>
        <w:t>[47]</w:t>
      </w:r>
      <w:r w:rsidR="002C46EE" w:rsidRPr="00FB6EA8">
        <w:rPr>
          <w:rFonts w:ascii="Times New Roman" w:hAnsi="Times New Roman" w:cs="Times New Roman"/>
        </w:rPr>
        <w:fldChar w:fldCharType="end"/>
      </w:r>
    </w:p>
    <w:p w14:paraId="6B2B1440" w14:textId="1A60A7F4" w:rsidR="00DB69FC" w:rsidRPr="00FB6EA8" w:rsidRDefault="00DB69FC" w:rsidP="00913FDB">
      <w:pPr>
        <w:spacing w:line="480" w:lineRule="auto"/>
        <w:rPr>
          <w:rFonts w:ascii="Times New Roman" w:hAnsi="Times New Roman" w:cs="Times New Roman"/>
        </w:rPr>
      </w:pPr>
      <w:r w:rsidRPr="00FB6EA8">
        <w:rPr>
          <w:rFonts w:ascii="Times New Roman" w:hAnsi="Times New Roman" w:cs="Times New Roman"/>
        </w:rPr>
        <w:tab/>
      </w:r>
      <w:r w:rsidR="00DD538D" w:rsidRPr="00FB6EA8">
        <w:rPr>
          <w:rFonts w:ascii="Times New Roman" w:hAnsi="Times New Roman" w:cs="Times New Roman"/>
        </w:rPr>
        <w:t>In addition to</w:t>
      </w:r>
      <w:r w:rsidR="002B2750" w:rsidRPr="00FB6EA8">
        <w:rPr>
          <w:rFonts w:ascii="Times New Roman" w:hAnsi="Times New Roman" w:cs="Times New Roman"/>
        </w:rPr>
        <w:t xml:space="preserve"> gene homologies</w:t>
      </w:r>
      <w:r w:rsidR="00DD538D" w:rsidRPr="00FB6EA8">
        <w:rPr>
          <w:rFonts w:ascii="Times New Roman" w:hAnsi="Times New Roman" w:cs="Times New Roman"/>
        </w:rPr>
        <w:t xml:space="preserve"> with human </w:t>
      </w:r>
      <w:proofErr w:type="spellStart"/>
      <w:r w:rsidR="00DD538D" w:rsidRPr="00FB6EA8">
        <w:rPr>
          <w:rFonts w:ascii="Times New Roman" w:hAnsi="Times New Roman" w:cs="Times New Roman"/>
        </w:rPr>
        <w:t>orthologues</w:t>
      </w:r>
      <w:proofErr w:type="spellEnd"/>
      <w:r w:rsidRPr="00FB6EA8">
        <w:rPr>
          <w:rFonts w:ascii="Times New Roman" w:hAnsi="Times New Roman" w:cs="Times New Roman"/>
        </w:rPr>
        <w:t xml:space="preserve">, the </w:t>
      </w:r>
      <w:r w:rsidR="00D83D80" w:rsidRPr="00FB6EA8">
        <w:rPr>
          <w:rFonts w:ascii="Times New Roman" w:hAnsi="Times New Roman" w:cs="Times New Roman"/>
        </w:rPr>
        <w:t xml:space="preserve">metabolism and anatomy of </w:t>
      </w:r>
      <w:r w:rsidR="00D83D80" w:rsidRPr="00FB6EA8">
        <w:rPr>
          <w:rFonts w:ascii="Times New Roman" w:hAnsi="Times New Roman" w:cs="Times New Roman"/>
          <w:i/>
        </w:rPr>
        <w:t xml:space="preserve">B. </w:t>
      </w:r>
      <w:proofErr w:type="spellStart"/>
      <w:proofErr w:type="gramStart"/>
      <w:r w:rsidR="00D83D80" w:rsidRPr="00FB6EA8">
        <w:rPr>
          <w:rFonts w:ascii="Times New Roman" w:hAnsi="Times New Roman" w:cs="Times New Roman"/>
          <w:i/>
        </w:rPr>
        <w:t>taurus</w:t>
      </w:r>
      <w:proofErr w:type="spellEnd"/>
      <w:proofErr w:type="gramEnd"/>
      <w:r w:rsidR="00D83D80" w:rsidRPr="00FB6EA8">
        <w:rPr>
          <w:rFonts w:ascii="Times New Roman" w:hAnsi="Times New Roman" w:cs="Times New Roman"/>
        </w:rPr>
        <w:t xml:space="preserve"> </w:t>
      </w:r>
      <w:r w:rsidRPr="00FB6EA8">
        <w:rPr>
          <w:rFonts w:ascii="Times New Roman" w:hAnsi="Times New Roman" w:cs="Times New Roman"/>
        </w:rPr>
        <w:t>(or</w:t>
      </w:r>
      <w:r w:rsidR="00DD538D" w:rsidRPr="00FB6EA8">
        <w:rPr>
          <w:rFonts w:ascii="Times New Roman" w:hAnsi="Times New Roman" w:cs="Times New Roman"/>
        </w:rPr>
        <w:t xml:space="preserve"> </w:t>
      </w:r>
      <w:r w:rsidRPr="00FB6EA8">
        <w:rPr>
          <w:rFonts w:ascii="Times New Roman" w:hAnsi="Times New Roman" w:cs="Times New Roman"/>
        </w:rPr>
        <w:t xml:space="preserve">of </w:t>
      </w:r>
      <w:r w:rsidR="008B2F23" w:rsidRPr="00FB6EA8">
        <w:rPr>
          <w:rFonts w:ascii="Times New Roman" w:hAnsi="Times New Roman" w:cs="Times New Roman"/>
        </w:rPr>
        <w:t xml:space="preserve">other </w:t>
      </w:r>
      <w:r w:rsidR="00233D1B" w:rsidRPr="00FB6EA8">
        <w:rPr>
          <w:rFonts w:ascii="Times New Roman" w:hAnsi="Times New Roman" w:cs="Times New Roman"/>
        </w:rPr>
        <w:t xml:space="preserve">mammalian </w:t>
      </w:r>
      <w:r w:rsidRPr="00FB6EA8">
        <w:rPr>
          <w:rFonts w:ascii="Times New Roman" w:hAnsi="Times New Roman" w:cs="Times New Roman"/>
        </w:rPr>
        <w:t>agricultural species</w:t>
      </w:r>
      <w:r w:rsidR="00DD538D" w:rsidRPr="00FB6EA8">
        <w:rPr>
          <w:rFonts w:ascii="Times New Roman" w:hAnsi="Times New Roman" w:cs="Times New Roman"/>
        </w:rPr>
        <w:t>, such as</w:t>
      </w:r>
      <w:r w:rsidRPr="00FB6EA8">
        <w:rPr>
          <w:rFonts w:ascii="Times New Roman" w:hAnsi="Times New Roman" w:cs="Times New Roman"/>
        </w:rPr>
        <w:t xml:space="preserve"> </w:t>
      </w:r>
      <w:proofErr w:type="spellStart"/>
      <w:r w:rsidR="00D83D80" w:rsidRPr="00FB6EA8">
        <w:rPr>
          <w:rFonts w:ascii="Times New Roman" w:hAnsi="Times New Roman" w:cs="Times New Roman"/>
          <w:i/>
        </w:rPr>
        <w:t>Ovis</w:t>
      </w:r>
      <w:proofErr w:type="spellEnd"/>
      <w:r w:rsidR="00D83D80" w:rsidRPr="00FB6EA8">
        <w:rPr>
          <w:rFonts w:ascii="Times New Roman" w:hAnsi="Times New Roman" w:cs="Times New Roman"/>
          <w:i/>
        </w:rPr>
        <w:t xml:space="preserve"> </w:t>
      </w:r>
      <w:proofErr w:type="spellStart"/>
      <w:r w:rsidR="00D83D80" w:rsidRPr="00FB6EA8">
        <w:rPr>
          <w:rFonts w:ascii="Times New Roman" w:hAnsi="Times New Roman" w:cs="Times New Roman"/>
          <w:i/>
        </w:rPr>
        <w:t>aries</w:t>
      </w:r>
      <w:proofErr w:type="spellEnd"/>
      <w:r w:rsidRPr="00FB6EA8">
        <w:rPr>
          <w:rFonts w:ascii="Times New Roman" w:hAnsi="Times New Roman" w:cs="Times New Roman"/>
        </w:rPr>
        <w:t xml:space="preserve">, </w:t>
      </w:r>
      <w:proofErr w:type="spellStart"/>
      <w:r w:rsidR="00D83D80" w:rsidRPr="00FB6EA8">
        <w:rPr>
          <w:rFonts w:ascii="Times New Roman" w:hAnsi="Times New Roman" w:cs="Times New Roman"/>
          <w:i/>
        </w:rPr>
        <w:t>Sus</w:t>
      </w:r>
      <w:proofErr w:type="spellEnd"/>
      <w:r w:rsidR="00D83D80" w:rsidRPr="00FB6EA8">
        <w:rPr>
          <w:rFonts w:ascii="Times New Roman" w:hAnsi="Times New Roman" w:cs="Times New Roman"/>
          <w:i/>
        </w:rPr>
        <w:t xml:space="preserve"> </w:t>
      </w:r>
      <w:proofErr w:type="spellStart"/>
      <w:r w:rsidR="00D83D80" w:rsidRPr="00FB6EA8">
        <w:rPr>
          <w:rFonts w:ascii="Times New Roman" w:hAnsi="Times New Roman" w:cs="Times New Roman"/>
          <w:i/>
        </w:rPr>
        <w:t>scrofa</w:t>
      </w:r>
      <w:proofErr w:type="spellEnd"/>
      <w:r w:rsidRPr="00FB6EA8">
        <w:rPr>
          <w:rFonts w:ascii="Times New Roman" w:hAnsi="Times New Roman" w:cs="Times New Roman"/>
        </w:rPr>
        <w:t xml:space="preserve">, </w:t>
      </w:r>
      <w:r w:rsidR="00DD538D" w:rsidRPr="00FB6EA8">
        <w:rPr>
          <w:rFonts w:ascii="Times New Roman" w:hAnsi="Times New Roman" w:cs="Times New Roman"/>
        </w:rPr>
        <w:t xml:space="preserve">or </w:t>
      </w:r>
      <w:proofErr w:type="spellStart"/>
      <w:r w:rsidR="00D83D80" w:rsidRPr="00FB6EA8">
        <w:rPr>
          <w:rFonts w:ascii="Times New Roman" w:hAnsi="Times New Roman" w:cs="Times New Roman"/>
          <w:i/>
        </w:rPr>
        <w:t>Equus</w:t>
      </w:r>
      <w:proofErr w:type="spellEnd"/>
      <w:r w:rsidR="00D83D80" w:rsidRPr="00FB6EA8">
        <w:rPr>
          <w:rFonts w:ascii="Times New Roman" w:hAnsi="Times New Roman" w:cs="Times New Roman"/>
          <w:i/>
        </w:rPr>
        <w:t xml:space="preserve"> </w:t>
      </w:r>
      <w:proofErr w:type="spellStart"/>
      <w:r w:rsidR="00D83D80" w:rsidRPr="00FB6EA8">
        <w:rPr>
          <w:rFonts w:ascii="Times New Roman" w:hAnsi="Times New Roman" w:cs="Times New Roman"/>
          <w:i/>
        </w:rPr>
        <w:t>ferus</w:t>
      </w:r>
      <w:proofErr w:type="spellEnd"/>
      <w:r w:rsidRPr="00FB6EA8">
        <w:rPr>
          <w:rFonts w:ascii="Times New Roman" w:hAnsi="Times New Roman" w:cs="Times New Roman"/>
        </w:rPr>
        <w:t xml:space="preserve">) </w:t>
      </w:r>
      <w:r w:rsidR="00DD538D" w:rsidRPr="00FB6EA8">
        <w:rPr>
          <w:rFonts w:ascii="Times New Roman" w:hAnsi="Times New Roman" w:cs="Times New Roman"/>
        </w:rPr>
        <w:t xml:space="preserve">may be </w:t>
      </w:r>
      <w:r w:rsidRPr="00FB6EA8">
        <w:rPr>
          <w:rFonts w:ascii="Times New Roman" w:hAnsi="Times New Roman" w:cs="Times New Roman"/>
        </w:rPr>
        <w:t>reasons to consider it as a suitable model organism.</w:t>
      </w:r>
      <w:r w:rsidR="003679B7" w:rsidRPr="00FB6EA8">
        <w:rPr>
          <w:rFonts w:ascii="Times New Roman" w:hAnsi="Times New Roman" w:cs="Times New Roman"/>
        </w:rPr>
        <w:t xml:space="preserve"> </w:t>
      </w:r>
      <w:r w:rsidRPr="00FB6EA8">
        <w:rPr>
          <w:rFonts w:ascii="Times New Roman" w:hAnsi="Times New Roman" w:cs="Times New Roman"/>
        </w:rPr>
        <w:t xml:space="preserve">While model organisms should </w:t>
      </w:r>
      <w:r w:rsidR="00F01B7C" w:rsidRPr="00FB6EA8">
        <w:rPr>
          <w:rFonts w:ascii="Times New Roman" w:hAnsi="Times New Roman" w:cs="Times New Roman"/>
        </w:rPr>
        <w:t xml:space="preserve">represent </w:t>
      </w:r>
      <w:r w:rsidRPr="00FB6EA8">
        <w:rPr>
          <w:rFonts w:ascii="Times New Roman" w:hAnsi="Times New Roman" w:cs="Times New Roman"/>
        </w:rPr>
        <w:t xml:space="preserve">estimations of human systems, </w:t>
      </w:r>
      <w:r w:rsidR="00DD538D" w:rsidRPr="00FB6EA8">
        <w:rPr>
          <w:rFonts w:ascii="Times New Roman" w:hAnsi="Times New Roman" w:cs="Times New Roman"/>
        </w:rPr>
        <w:t>a significant</w:t>
      </w:r>
      <w:r w:rsidRPr="00FB6EA8">
        <w:rPr>
          <w:rFonts w:ascii="Times New Roman" w:hAnsi="Times New Roman" w:cs="Times New Roman"/>
        </w:rPr>
        <w:t xml:space="preserve"> factor for selection has</w:t>
      </w:r>
      <w:r w:rsidR="00C609DF" w:rsidRPr="00FB6EA8">
        <w:rPr>
          <w:rFonts w:ascii="Times New Roman" w:hAnsi="Times New Roman" w:cs="Times New Roman"/>
        </w:rPr>
        <w:t xml:space="preserve"> historically</w:t>
      </w:r>
      <w:r w:rsidRPr="00FB6EA8">
        <w:rPr>
          <w:rFonts w:ascii="Times New Roman" w:hAnsi="Times New Roman" w:cs="Times New Roman"/>
        </w:rPr>
        <w:t xml:space="preserve"> bee</w:t>
      </w:r>
      <w:r w:rsidR="00233D1B" w:rsidRPr="00FB6EA8">
        <w:rPr>
          <w:rFonts w:ascii="Times New Roman" w:hAnsi="Times New Roman" w:cs="Times New Roman"/>
        </w:rPr>
        <w:t>n ease-of-use in the laboratory</w:t>
      </w:r>
      <w:r w:rsidRPr="00FB6EA8">
        <w:rPr>
          <w:rFonts w:ascii="Times New Roman" w:hAnsi="Times New Roman" w:cs="Times New Roman"/>
        </w:rPr>
        <w:t>.</w:t>
      </w:r>
      <w:r w:rsidR="003679B7" w:rsidRPr="00FB6EA8">
        <w:rPr>
          <w:rFonts w:ascii="Times New Roman" w:hAnsi="Times New Roman" w:cs="Times New Roman"/>
        </w:rPr>
        <w:t xml:space="preserve"> </w:t>
      </w:r>
      <w:r w:rsidR="0073662F" w:rsidRPr="00FB6EA8">
        <w:rPr>
          <w:rFonts w:ascii="Times New Roman" w:hAnsi="Times New Roman" w:cs="Times New Roman"/>
        </w:rPr>
        <w:t>However, while</w:t>
      </w:r>
      <w:r w:rsidRPr="00FB6EA8">
        <w:rPr>
          <w:rFonts w:ascii="Times New Roman" w:hAnsi="Times New Roman" w:cs="Times New Roman"/>
        </w:rPr>
        <w:t xml:space="preserve"> short lifespans and easily observable </w:t>
      </w:r>
      <w:r w:rsidR="0073662F" w:rsidRPr="00FB6EA8">
        <w:rPr>
          <w:rFonts w:ascii="Times New Roman" w:hAnsi="Times New Roman" w:cs="Times New Roman"/>
        </w:rPr>
        <w:t>phenotypes may be essential in early studies of disease processes</w:t>
      </w:r>
      <w:r w:rsidRPr="00FB6EA8">
        <w:rPr>
          <w:rFonts w:ascii="Times New Roman" w:hAnsi="Times New Roman" w:cs="Times New Roman"/>
        </w:rPr>
        <w:t xml:space="preserve">, </w:t>
      </w:r>
      <w:r w:rsidR="0073662F" w:rsidRPr="00FB6EA8">
        <w:rPr>
          <w:rFonts w:ascii="Times New Roman" w:hAnsi="Times New Roman" w:cs="Times New Roman"/>
        </w:rPr>
        <w:t xml:space="preserve">there may be merit in advancing subsequent studies to include those that have more physiological characteristics similar to </w:t>
      </w:r>
      <w:r w:rsidRPr="00FB6EA8">
        <w:rPr>
          <w:rFonts w:ascii="Times New Roman" w:hAnsi="Times New Roman" w:cs="Times New Roman"/>
        </w:rPr>
        <w:t>humans</w:t>
      </w:r>
      <w:r w:rsidR="005055F5" w:rsidRPr="00FB6EA8">
        <w:rPr>
          <w:rFonts w:ascii="Times New Roman" w:hAnsi="Times New Roman" w:cs="Times New Roman"/>
        </w:rPr>
        <w:t>.</w:t>
      </w:r>
      <w:r w:rsidR="003679B7" w:rsidRPr="00FB6EA8">
        <w:rPr>
          <w:rFonts w:ascii="Times New Roman" w:hAnsi="Times New Roman" w:cs="Times New Roman"/>
        </w:rPr>
        <w:t xml:space="preserve"> </w:t>
      </w:r>
      <w:r w:rsidR="0073662F" w:rsidRPr="00FB6EA8">
        <w:rPr>
          <w:rFonts w:ascii="Times New Roman" w:hAnsi="Times New Roman" w:cs="Times New Roman"/>
        </w:rPr>
        <w:t xml:space="preserve">To this end, humans </w:t>
      </w:r>
      <w:r w:rsidR="005055F5" w:rsidRPr="00FB6EA8">
        <w:rPr>
          <w:rFonts w:ascii="Times New Roman" w:hAnsi="Times New Roman" w:cs="Times New Roman"/>
        </w:rPr>
        <w:t xml:space="preserve">and </w:t>
      </w:r>
      <w:r w:rsidR="0073662F" w:rsidRPr="00FB6EA8">
        <w:rPr>
          <w:rFonts w:ascii="Times New Roman" w:hAnsi="Times New Roman" w:cs="Times New Roman"/>
        </w:rPr>
        <w:t xml:space="preserve">many </w:t>
      </w:r>
      <w:r w:rsidR="00393EFC" w:rsidRPr="00FB6EA8">
        <w:rPr>
          <w:rFonts w:ascii="Times New Roman" w:hAnsi="Times New Roman" w:cs="Times New Roman"/>
        </w:rPr>
        <w:lastRenderedPageBreak/>
        <w:t xml:space="preserve">domesticated or </w:t>
      </w:r>
      <w:r w:rsidR="005055F5" w:rsidRPr="00FB6EA8">
        <w:rPr>
          <w:rFonts w:ascii="Times New Roman" w:hAnsi="Times New Roman" w:cs="Times New Roman"/>
        </w:rPr>
        <w:t>agricultural speci</w:t>
      </w:r>
      <w:r w:rsidR="007E45FC" w:rsidRPr="00FB6EA8">
        <w:rPr>
          <w:rFonts w:ascii="Times New Roman" w:hAnsi="Times New Roman" w:cs="Times New Roman"/>
        </w:rPr>
        <w:t xml:space="preserve">es are </w:t>
      </w:r>
      <w:r w:rsidR="00393EFC" w:rsidRPr="00FB6EA8">
        <w:rPr>
          <w:rFonts w:ascii="Times New Roman" w:hAnsi="Times New Roman" w:cs="Times New Roman"/>
        </w:rPr>
        <w:t xml:space="preserve">closer in physical </w:t>
      </w:r>
      <w:r w:rsidR="007E45FC" w:rsidRPr="00FB6EA8">
        <w:rPr>
          <w:rFonts w:ascii="Times New Roman" w:hAnsi="Times New Roman" w:cs="Times New Roman"/>
        </w:rPr>
        <w:t>size</w:t>
      </w:r>
      <w:r w:rsidR="005055F5" w:rsidRPr="00FB6EA8">
        <w:rPr>
          <w:rFonts w:ascii="Times New Roman" w:hAnsi="Times New Roman" w:cs="Times New Roman"/>
        </w:rPr>
        <w:t>, re</w:t>
      </w:r>
      <w:r w:rsidR="007E45FC" w:rsidRPr="00FB6EA8">
        <w:rPr>
          <w:rFonts w:ascii="Times New Roman" w:hAnsi="Times New Roman" w:cs="Times New Roman"/>
        </w:rPr>
        <w:t xml:space="preserve">produce </w:t>
      </w:r>
      <w:r w:rsidR="00393EFC" w:rsidRPr="00FB6EA8">
        <w:rPr>
          <w:rFonts w:ascii="Times New Roman" w:hAnsi="Times New Roman" w:cs="Times New Roman"/>
        </w:rPr>
        <w:t xml:space="preserve">at controlled rates </w:t>
      </w:r>
      <w:r w:rsidR="005055F5" w:rsidRPr="00FB6EA8">
        <w:rPr>
          <w:rFonts w:ascii="Times New Roman" w:hAnsi="Times New Roman" w:cs="Times New Roman"/>
        </w:rPr>
        <w:t xml:space="preserve">(indicative of “stabilizing” reproduction), and </w:t>
      </w:r>
      <w:r w:rsidR="00393EFC" w:rsidRPr="00FB6EA8">
        <w:rPr>
          <w:rFonts w:ascii="Times New Roman" w:hAnsi="Times New Roman" w:cs="Times New Roman"/>
        </w:rPr>
        <w:t xml:space="preserve">genetically are evolved to </w:t>
      </w:r>
      <w:r w:rsidR="00F01B7C" w:rsidRPr="00FB6EA8">
        <w:rPr>
          <w:rFonts w:ascii="Times New Roman" w:hAnsi="Times New Roman" w:cs="Times New Roman"/>
        </w:rPr>
        <w:t xml:space="preserve">live </w:t>
      </w:r>
      <w:r w:rsidR="005055F5" w:rsidRPr="00FB6EA8">
        <w:rPr>
          <w:rFonts w:ascii="Times New Roman" w:hAnsi="Times New Roman" w:cs="Times New Roman"/>
        </w:rPr>
        <w:t>in stable environments</w:t>
      </w:r>
      <w:r w:rsidR="00393EFC" w:rsidRPr="00FB6EA8">
        <w:rPr>
          <w:rFonts w:ascii="Times New Roman" w:hAnsi="Times New Roman" w:cs="Times New Roman"/>
        </w:rPr>
        <w:t xml:space="preserve"> (e.g., in well-managed farm facilities) </w:t>
      </w:r>
      <w:r w:rsidR="008A1459"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C96EBF75-39D4-41D2-82BB-554141A2B74E&lt;/uuid&gt;&lt;priority&gt;41&lt;/priority&gt;&lt;publications&gt;&lt;publication&gt;&lt;uuid&gt;01A25CAE-FF8A-4B01-BAE6-8C746EA2B6EE&lt;/uuid&gt;&lt;volume&gt;33&lt;/volume&gt;&lt;doi&gt;10.1093/nar/gki931&lt;/doi&gt;&lt;startpage&gt;6308&lt;/startpage&gt;&lt;publication_date&gt;99200500001200000000200000&lt;/publication_date&gt;&lt;url&gt;http://eutils.ncbi.nlm.nih.gov/entrez/eutils/elink.fcgi?dbfrom=pubmed&amp;amp;id=16275782&amp;amp;retmode=ref&amp;amp;cmd=prlinks&lt;/url&gt;&lt;type&gt;400&lt;/type&gt;&lt;title&gt;Farm animal genomics and informatics: an update.&lt;/title&gt;&lt;location&gt;200,9,41.3046108,-72.9354238&lt;/location&gt;&lt;institution&gt;Yale University School of Medicine, Yale Center for Research On Reproductive Biology, New Haven, CT 06511, USA. afadiel@yale.edu&lt;/institution&gt;&lt;number&gt;19&lt;/number&gt;&lt;subtype&gt;400&lt;/subtype&gt;&lt;endpage&gt;6318&lt;/endpage&gt;&lt;bundle&gt;&lt;publication&gt;&lt;title&gt;Nucleic acids research&lt;/title&gt;&lt;type&gt;-100&lt;/type&gt;&lt;subtype&gt;-100&lt;/subtype&gt;&lt;uuid&gt;7064F6C4-1E3F-4C1C-8BD6-E1EE44E75C59&lt;/uuid&gt;&lt;/publication&gt;&lt;/bundle&gt;&lt;authors&gt;&lt;author&gt;&lt;firstName&gt;Ahmed&lt;/firstName&gt;&lt;lastName&gt;Fadiel&lt;/lastName&gt;&lt;/author&gt;&lt;author&gt;&lt;firstName&gt;Ifeanyi&lt;/firstName&gt;&lt;lastName&gt;Anidi&lt;/lastName&gt;&lt;/author&gt;&lt;author&gt;&lt;firstName&gt;Kenneth&lt;/firstName&gt;&lt;middleNames&gt;D&lt;/middleNames&gt;&lt;lastName&gt;Eichenbaum&lt;/lastName&gt;&lt;/author&gt;&lt;/authors&gt;&lt;/publication&gt;&lt;/publications&gt;&lt;cites&gt;&lt;/cites&gt;&lt;/citation&gt;</w:instrText>
      </w:r>
      <w:r w:rsidR="008A1459" w:rsidRPr="00FB6EA8">
        <w:rPr>
          <w:rFonts w:ascii="Times New Roman" w:hAnsi="Times New Roman" w:cs="Times New Roman"/>
        </w:rPr>
        <w:fldChar w:fldCharType="separate"/>
      </w:r>
      <w:r w:rsidR="008005D8" w:rsidRPr="00FB6EA8">
        <w:rPr>
          <w:rFonts w:ascii="Times New Roman" w:hAnsi="Times New Roman" w:cs="Times New Roman"/>
        </w:rPr>
        <w:t>[48]</w:t>
      </w:r>
      <w:r w:rsidR="008A1459" w:rsidRPr="00FB6EA8">
        <w:rPr>
          <w:rFonts w:ascii="Times New Roman" w:hAnsi="Times New Roman" w:cs="Times New Roman"/>
        </w:rPr>
        <w:fldChar w:fldCharType="end"/>
      </w:r>
      <w:r w:rsidR="005055F5" w:rsidRPr="00FB6EA8">
        <w:rPr>
          <w:rFonts w:ascii="Times New Roman" w:hAnsi="Times New Roman" w:cs="Times New Roman"/>
        </w:rPr>
        <w:t>.</w:t>
      </w:r>
      <w:r w:rsidR="003679B7" w:rsidRPr="00FB6EA8">
        <w:rPr>
          <w:rFonts w:ascii="Times New Roman" w:hAnsi="Times New Roman" w:cs="Times New Roman"/>
        </w:rPr>
        <w:t xml:space="preserve"> </w:t>
      </w:r>
      <w:r w:rsidR="00393EFC" w:rsidRPr="00FB6EA8">
        <w:rPr>
          <w:rFonts w:ascii="Times New Roman" w:hAnsi="Times New Roman" w:cs="Times New Roman"/>
        </w:rPr>
        <w:t>By contrast</w:t>
      </w:r>
      <w:r w:rsidR="005055F5" w:rsidRPr="00FB6EA8">
        <w:rPr>
          <w:rFonts w:ascii="Times New Roman" w:hAnsi="Times New Roman" w:cs="Times New Roman"/>
        </w:rPr>
        <w:t>,</w:t>
      </w:r>
      <w:r w:rsidR="00393EFC" w:rsidRPr="00FB6EA8">
        <w:rPr>
          <w:rFonts w:ascii="Times New Roman" w:hAnsi="Times New Roman" w:cs="Times New Roman"/>
        </w:rPr>
        <w:t xml:space="preserve"> many current model organisms (e.g.,</w:t>
      </w:r>
      <w:r w:rsidR="005055F5" w:rsidRPr="00FB6EA8">
        <w:rPr>
          <w:rFonts w:ascii="Times New Roman" w:hAnsi="Times New Roman" w:cs="Times New Roman"/>
        </w:rPr>
        <w:t xml:space="preserve"> mice</w:t>
      </w:r>
      <w:r w:rsidR="00393EFC" w:rsidRPr="00FB6EA8">
        <w:rPr>
          <w:rFonts w:ascii="Times New Roman" w:hAnsi="Times New Roman" w:cs="Times New Roman"/>
        </w:rPr>
        <w:t>)</w:t>
      </w:r>
      <w:r w:rsidR="005055F5" w:rsidRPr="00FB6EA8">
        <w:rPr>
          <w:rFonts w:ascii="Times New Roman" w:hAnsi="Times New Roman" w:cs="Times New Roman"/>
        </w:rPr>
        <w:t xml:space="preserve"> are significantly </w:t>
      </w:r>
      <w:r w:rsidR="00393EFC" w:rsidRPr="00FB6EA8">
        <w:rPr>
          <w:rFonts w:ascii="Times New Roman" w:hAnsi="Times New Roman" w:cs="Times New Roman"/>
        </w:rPr>
        <w:t xml:space="preserve">different in size </w:t>
      </w:r>
      <w:r w:rsidR="005055F5" w:rsidRPr="00FB6EA8">
        <w:rPr>
          <w:rFonts w:ascii="Times New Roman" w:hAnsi="Times New Roman" w:cs="Times New Roman"/>
        </w:rPr>
        <w:t xml:space="preserve">than humans, have a short lifespan, </w:t>
      </w:r>
      <w:r w:rsidR="00393EFC" w:rsidRPr="00FB6EA8">
        <w:rPr>
          <w:rFonts w:ascii="Times New Roman" w:hAnsi="Times New Roman" w:cs="Times New Roman"/>
        </w:rPr>
        <w:t xml:space="preserve">designed to </w:t>
      </w:r>
      <w:r w:rsidR="005055F5" w:rsidRPr="00FB6EA8">
        <w:rPr>
          <w:rFonts w:ascii="Times New Roman" w:hAnsi="Times New Roman" w:cs="Times New Roman"/>
        </w:rPr>
        <w:t xml:space="preserve">reproduce in very large numbers quickly (“opportunistic” reproductive strategy), and </w:t>
      </w:r>
      <w:r w:rsidR="00393EFC" w:rsidRPr="00FB6EA8">
        <w:rPr>
          <w:rFonts w:ascii="Times New Roman" w:hAnsi="Times New Roman" w:cs="Times New Roman"/>
        </w:rPr>
        <w:t xml:space="preserve">genetically are evolved to </w:t>
      </w:r>
      <w:r w:rsidR="00F01B7C" w:rsidRPr="00FB6EA8">
        <w:rPr>
          <w:rFonts w:ascii="Times New Roman" w:hAnsi="Times New Roman" w:cs="Times New Roman"/>
        </w:rPr>
        <w:t xml:space="preserve">live </w:t>
      </w:r>
      <w:r w:rsidR="005055F5" w:rsidRPr="00FB6EA8">
        <w:rPr>
          <w:rFonts w:ascii="Times New Roman" w:hAnsi="Times New Roman" w:cs="Times New Roman"/>
        </w:rPr>
        <w:t>in highly dynamic environments</w:t>
      </w:r>
      <w:r w:rsidR="00233D1B" w:rsidRPr="00FB6EA8">
        <w:rPr>
          <w:rFonts w:ascii="Times New Roman" w:hAnsi="Times New Roman" w:cs="Times New Roman"/>
        </w:rPr>
        <w:t xml:space="preserve"> </w:t>
      </w:r>
      <w:r w:rsidR="00233D1B"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&lt;citation&gt;&lt;uuid&gt;F5C635DA-B8FB-4B03-9AC8-34AB64D31C9E&lt;/uuid&gt;&lt;priority&gt;42&lt;/priority&gt;&lt;publications&gt;&lt;publication&gt;&lt;type&gt;400&lt;/type&gt;&lt;publication_date&gt;99197000001200000000200000&lt;/publication_date&gt;&lt;title&gt;On r-and K-selection&lt;/title&gt;&lt;url&gt;http://www.jstor.org/stable/10.2307/2459020&lt;/url&gt;&lt;subtype&gt;400&lt;/subtype&gt;&lt;uuid&gt;9FEA629A-0BCF-470C-82FB-241BA0BA396D&lt;/uuid&gt;&lt;bundle&gt;&lt;publication&gt;&lt;title&gt;The American Naturalist&lt;/title&gt;&lt;type&gt;-100&lt;/type&gt;&lt;subtype&gt;-100&lt;/subtype&gt;&lt;uuid&gt;B64A1768-5FDB-4160-9263-227C5992C5E2&lt;/uuid&gt;&lt;/publication&gt;&lt;/bundle&gt;&lt;authors&gt;&lt;author&gt;&lt;firstName&gt;ER&lt;/firstName&gt;&lt;lastName&gt;Pianka&lt;/lastName&gt;&lt;/author&gt;&lt;/authors&gt;&lt;/publication&gt;&lt;/publications&gt;&lt;cites&gt;&lt;/cites&gt;&lt;/citation&gt;</w:instrText>
      </w:r>
      <w:r w:rsidR="00233D1B" w:rsidRPr="00FB6EA8">
        <w:rPr>
          <w:rFonts w:ascii="Times New Roman" w:hAnsi="Times New Roman" w:cs="Times New Roman"/>
        </w:rPr>
        <w:fldChar w:fldCharType="separate"/>
      </w:r>
      <w:r w:rsidR="008005D8" w:rsidRPr="00FB6EA8">
        <w:rPr>
          <w:rFonts w:ascii="Times New Roman" w:hAnsi="Times New Roman" w:cs="Times New Roman"/>
        </w:rPr>
        <w:t>[49]</w:t>
      </w:r>
      <w:r w:rsidR="00233D1B" w:rsidRPr="00FB6EA8">
        <w:rPr>
          <w:rFonts w:ascii="Times New Roman" w:hAnsi="Times New Roman" w:cs="Times New Roman"/>
        </w:rPr>
        <w:fldChar w:fldCharType="end"/>
      </w:r>
      <w:r w:rsidR="005055F5" w:rsidRPr="00FB6EA8">
        <w:rPr>
          <w:rFonts w:ascii="Times New Roman" w:hAnsi="Times New Roman" w:cs="Times New Roman"/>
        </w:rPr>
        <w:t>.</w:t>
      </w:r>
    </w:p>
    <w:p w14:paraId="7227BDF3" w14:textId="689FFF65" w:rsidR="00C6418F" w:rsidRPr="00FB6EA8" w:rsidRDefault="00C6418F" w:rsidP="00913FDB">
      <w:pPr>
        <w:spacing w:line="480" w:lineRule="auto"/>
        <w:rPr>
          <w:rFonts w:ascii="Times New Roman" w:hAnsi="Times New Roman" w:cs="Times New Roman"/>
        </w:rPr>
      </w:pPr>
      <w:r w:rsidRPr="00FB6EA8">
        <w:rPr>
          <w:rFonts w:ascii="Times New Roman" w:hAnsi="Times New Roman" w:cs="Times New Roman"/>
        </w:rPr>
        <w:tab/>
        <w:t xml:space="preserve">Logistically, </w:t>
      </w:r>
      <w:r w:rsidR="00F01B7C" w:rsidRPr="00FB6EA8">
        <w:rPr>
          <w:rFonts w:ascii="Times New Roman" w:hAnsi="Times New Roman" w:cs="Times New Roman"/>
        </w:rPr>
        <w:t>implementing a</w:t>
      </w:r>
      <w:r w:rsidR="00393EFC" w:rsidRPr="00FB6EA8">
        <w:rPr>
          <w:rFonts w:ascii="Times New Roman" w:hAnsi="Times New Roman" w:cs="Times New Roman"/>
        </w:rPr>
        <w:t xml:space="preserve"> given</w:t>
      </w:r>
      <w:r w:rsidR="00F01B7C" w:rsidRPr="00FB6EA8">
        <w:rPr>
          <w:rFonts w:ascii="Times New Roman" w:hAnsi="Times New Roman" w:cs="Times New Roman"/>
        </w:rPr>
        <w:t xml:space="preserve"> agricultural species as a</w:t>
      </w:r>
      <w:r w:rsidR="00393EFC" w:rsidRPr="00FB6EA8">
        <w:rPr>
          <w:rFonts w:ascii="Times New Roman" w:hAnsi="Times New Roman" w:cs="Times New Roman"/>
        </w:rPr>
        <w:t>n additional</w:t>
      </w:r>
      <w:r w:rsidR="00F01B7C" w:rsidRPr="00FB6EA8">
        <w:rPr>
          <w:rFonts w:ascii="Times New Roman" w:hAnsi="Times New Roman" w:cs="Times New Roman"/>
        </w:rPr>
        <w:t xml:space="preserve"> model organism should be simpler than other types of </w:t>
      </w:r>
      <w:r w:rsidR="00D534B0" w:rsidRPr="00FB6EA8">
        <w:rPr>
          <w:rFonts w:ascii="Times New Roman" w:hAnsi="Times New Roman" w:cs="Times New Roman"/>
        </w:rPr>
        <w:t xml:space="preserve">non-model </w:t>
      </w:r>
      <w:r w:rsidR="00F01B7C" w:rsidRPr="00FB6EA8">
        <w:rPr>
          <w:rFonts w:ascii="Times New Roman" w:hAnsi="Times New Roman" w:cs="Times New Roman"/>
        </w:rPr>
        <w:t>animals</w:t>
      </w:r>
      <w:r w:rsidR="00B94BBF" w:rsidRPr="00FB6EA8">
        <w:rPr>
          <w:rFonts w:ascii="Times New Roman" w:hAnsi="Times New Roman" w:cs="Times New Roman"/>
        </w:rPr>
        <w:t xml:space="preserve"> (e.g., wild animals)</w:t>
      </w:r>
      <w:r w:rsidRPr="00FB6EA8">
        <w:rPr>
          <w:rFonts w:ascii="Times New Roman" w:hAnsi="Times New Roman" w:cs="Times New Roman"/>
        </w:rPr>
        <w:t>.</w:t>
      </w:r>
      <w:r w:rsidR="003679B7" w:rsidRPr="00FB6EA8">
        <w:rPr>
          <w:rFonts w:ascii="Times New Roman" w:hAnsi="Times New Roman" w:cs="Times New Roman"/>
        </w:rPr>
        <w:t xml:space="preserve"> </w:t>
      </w:r>
      <w:r w:rsidR="00F01B7C" w:rsidRPr="00FB6EA8">
        <w:rPr>
          <w:rFonts w:ascii="Times New Roman" w:hAnsi="Times New Roman" w:cs="Times New Roman"/>
        </w:rPr>
        <w:t>Agricultural animals are</w:t>
      </w:r>
      <w:r w:rsidRPr="00FB6EA8">
        <w:rPr>
          <w:rFonts w:ascii="Times New Roman" w:hAnsi="Times New Roman" w:cs="Times New Roman"/>
        </w:rPr>
        <w:t xml:space="preserve"> already domesticated and confined within farms and agricultural facilities, so researchers </w:t>
      </w:r>
      <w:r w:rsidR="00B94BBF" w:rsidRPr="00FB6EA8">
        <w:rPr>
          <w:rFonts w:ascii="Times New Roman" w:hAnsi="Times New Roman" w:cs="Times New Roman"/>
        </w:rPr>
        <w:t>could</w:t>
      </w:r>
      <w:r w:rsidRPr="00FB6EA8">
        <w:rPr>
          <w:rFonts w:ascii="Times New Roman" w:hAnsi="Times New Roman" w:cs="Times New Roman"/>
        </w:rPr>
        <w:t xml:space="preserve"> gather blood and tissue samples </w:t>
      </w:r>
      <w:r w:rsidR="00B94BBF" w:rsidRPr="00FB6EA8">
        <w:rPr>
          <w:rFonts w:ascii="Times New Roman" w:hAnsi="Times New Roman" w:cs="Times New Roman"/>
        </w:rPr>
        <w:t xml:space="preserve">on an </w:t>
      </w:r>
      <w:r w:rsidRPr="00FB6EA8">
        <w:rPr>
          <w:rFonts w:ascii="Times New Roman" w:hAnsi="Times New Roman" w:cs="Times New Roman"/>
        </w:rPr>
        <w:t>as-needed</w:t>
      </w:r>
      <w:r w:rsidR="00B94BBF" w:rsidRPr="00FB6EA8">
        <w:rPr>
          <w:rFonts w:ascii="Times New Roman" w:hAnsi="Times New Roman" w:cs="Times New Roman"/>
        </w:rPr>
        <w:t xml:space="preserve"> basis</w:t>
      </w:r>
      <w:r w:rsidRPr="00FB6EA8">
        <w:rPr>
          <w:rFonts w:ascii="Times New Roman" w:hAnsi="Times New Roman" w:cs="Times New Roman"/>
        </w:rPr>
        <w:t xml:space="preserve">, and make observations of the specimens as dictated by the specific research </w:t>
      </w:r>
      <w:r w:rsidR="00F01B7C" w:rsidRPr="00FB6EA8">
        <w:rPr>
          <w:rFonts w:ascii="Times New Roman" w:hAnsi="Times New Roman" w:cs="Times New Roman"/>
        </w:rPr>
        <w:t>endeavor</w:t>
      </w:r>
      <w:r w:rsidRPr="00FB6EA8">
        <w:rPr>
          <w:rFonts w:ascii="Times New Roman" w:hAnsi="Times New Roman" w:cs="Times New Roman"/>
        </w:rPr>
        <w:t>.</w:t>
      </w:r>
      <w:r w:rsidR="003679B7" w:rsidRPr="00FB6EA8">
        <w:rPr>
          <w:rFonts w:ascii="Times New Roman" w:hAnsi="Times New Roman" w:cs="Times New Roman"/>
        </w:rPr>
        <w:t xml:space="preserve"> </w:t>
      </w:r>
      <w:del w:id="95" w:author="Neil Sarkar" w:date="2012-09-19T22:04:00Z">
        <w:r w:rsidRPr="00FB6EA8" w:rsidDel="00BB274D">
          <w:rPr>
            <w:rFonts w:ascii="Times New Roman" w:hAnsi="Times New Roman" w:cs="Times New Roman"/>
          </w:rPr>
          <w:delText>As a side note</w:delText>
        </w:r>
      </w:del>
      <w:ins w:id="96" w:author="Neil Sarkar" w:date="2012-09-19T22:04:00Z">
        <w:r w:rsidR="00BB274D">
          <w:rPr>
            <w:rFonts w:ascii="Times New Roman" w:hAnsi="Times New Roman" w:cs="Times New Roman"/>
          </w:rPr>
          <w:t>Tangentially</w:t>
        </w:r>
      </w:ins>
      <w:r w:rsidRPr="00FB6EA8">
        <w:rPr>
          <w:rFonts w:ascii="Times New Roman" w:hAnsi="Times New Roman" w:cs="Times New Roman"/>
        </w:rPr>
        <w:t xml:space="preserve">, the involvement of farmers in enrolling in such a program could yield economic benefits, such as a </w:t>
      </w:r>
      <w:r w:rsidR="007E45FC" w:rsidRPr="00FB6EA8">
        <w:rPr>
          <w:rFonts w:ascii="Times New Roman" w:hAnsi="Times New Roman" w:cs="Times New Roman"/>
        </w:rPr>
        <w:t>monetary</w:t>
      </w:r>
      <w:r w:rsidRPr="00FB6EA8">
        <w:rPr>
          <w:rFonts w:ascii="Times New Roman" w:hAnsi="Times New Roman" w:cs="Times New Roman"/>
        </w:rPr>
        <w:t xml:space="preserve"> incentive for providing researchers with </w:t>
      </w:r>
      <w:r w:rsidR="00F01B7C" w:rsidRPr="00FB6EA8">
        <w:rPr>
          <w:rFonts w:ascii="Times New Roman" w:hAnsi="Times New Roman" w:cs="Times New Roman"/>
        </w:rPr>
        <w:t>samples</w:t>
      </w:r>
      <w:r w:rsidRPr="00FB6EA8">
        <w:rPr>
          <w:rFonts w:ascii="Times New Roman" w:hAnsi="Times New Roman" w:cs="Times New Roman"/>
        </w:rPr>
        <w:t>.</w:t>
      </w:r>
      <w:r w:rsidR="003679B7" w:rsidRPr="00FB6EA8">
        <w:rPr>
          <w:rFonts w:ascii="Times New Roman" w:hAnsi="Times New Roman" w:cs="Times New Roman"/>
        </w:rPr>
        <w:t xml:space="preserve"> </w:t>
      </w:r>
      <w:r w:rsidRPr="00FB6EA8">
        <w:rPr>
          <w:rFonts w:ascii="Times New Roman" w:hAnsi="Times New Roman" w:cs="Times New Roman"/>
        </w:rPr>
        <w:t xml:space="preserve">The bioethical impact of this process </w:t>
      </w:r>
      <w:r w:rsidR="00436048" w:rsidRPr="00FB6EA8">
        <w:rPr>
          <w:rFonts w:ascii="Times New Roman" w:hAnsi="Times New Roman" w:cs="Times New Roman"/>
        </w:rPr>
        <w:t xml:space="preserve">could be designed to </w:t>
      </w:r>
      <w:r w:rsidRPr="00FB6EA8">
        <w:rPr>
          <w:rFonts w:ascii="Times New Roman" w:hAnsi="Times New Roman" w:cs="Times New Roman"/>
        </w:rPr>
        <w:t xml:space="preserve">be </w:t>
      </w:r>
      <w:r w:rsidR="00436048" w:rsidRPr="00FB6EA8">
        <w:rPr>
          <w:rFonts w:ascii="Times New Roman" w:hAnsi="Times New Roman" w:cs="Times New Roman"/>
        </w:rPr>
        <w:t xml:space="preserve">minimal </w:t>
      </w:r>
      <w:r w:rsidRPr="00FB6EA8">
        <w:rPr>
          <w:rFonts w:ascii="Times New Roman" w:hAnsi="Times New Roman" w:cs="Times New Roman"/>
        </w:rPr>
        <w:t xml:space="preserve">– the life of animal specimens would not need to be compromised, and </w:t>
      </w:r>
      <w:r w:rsidR="002B2750" w:rsidRPr="00FB6EA8">
        <w:rPr>
          <w:rFonts w:ascii="Times New Roman" w:hAnsi="Times New Roman" w:cs="Times New Roman"/>
        </w:rPr>
        <w:t>their living conditions should not need to be altered</w:t>
      </w:r>
      <w:r w:rsidR="007A55BB" w:rsidRPr="00FB6EA8">
        <w:rPr>
          <w:rFonts w:ascii="Times New Roman" w:hAnsi="Times New Roman" w:cs="Times New Roman"/>
        </w:rPr>
        <w:t>.</w:t>
      </w:r>
      <w:r w:rsidR="003679B7" w:rsidRPr="00FB6EA8">
        <w:rPr>
          <w:rFonts w:ascii="Times New Roman" w:hAnsi="Times New Roman" w:cs="Times New Roman"/>
        </w:rPr>
        <w:t xml:space="preserve"> </w:t>
      </w:r>
      <w:r w:rsidR="00436048" w:rsidRPr="00FB6EA8">
        <w:rPr>
          <w:rFonts w:ascii="Times New Roman" w:hAnsi="Times New Roman" w:cs="Times New Roman"/>
        </w:rPr>
        <w:t>Nonetheless, it is still important to underscore that</w:t>
      </w:r>
      <w:r w:rsidR="007A55BB" w:rsidRPr="00FB6EA8">
        <w:rPr>
          <w:rFonts w:ascii="Times New Roman" w:hAnsi="Times New Roman" w:cs="Times New Roman"/>
        </w:rPr>
        <w:t xml:space="preserve"> </w:t>
      </w:r>
      <w:r w:rsidR="00436048" w:rsidRPr="00FB6EA8">
        <w:rPr>
          <w:rFonts w:ascii="Times New Roman" w:hAnsi="Times New Roman" w:cs="Times New Roman"/>
        </w:rPr>
        <w:t xml:space="preserve">mice and other rodents </w:t>
      </w:r>
      <w:r w:rsidR="00F01B7C" w:rsidRPr="00FB6EA8">
        <w:rPr>
          <w:rFonts w:ascii="Times New Roman" w:hAnsi="Times New Roman" w:cs="Times New Roman"/>
        </w:rPr>
        <w:t xml:space="preserve">are </w:t>
      </w:r>
      <w:del w:id="97" w:author="Neil Sarkar" w:date="2012-09-19T22:05:00Z">
        <w:r w:rsidR="00F01B7C" w:rsidRPr="00FB6EA8" w:rsidDel="00BB274D">
          <w:rPr>
            <w:rFonts w:ascii="Times New Roman" w:hAnsi="Times New Roman" w:cs="Times New Roman"/>
          </w:rPr>
          <w:delText>well-suited</w:delText>
        </w:r>
      </w:del>
      <w:ins w:id="98" w:author="Neil Sarkar" w:date="2012-09-19T22:05:00Z">
        <w:r w:rsidR="00BB274D">
          <w:rPr>
            <w:rFonts w:ascii="Times New Roman" w:hAnsi="Times New Roman" w:cs="Times New Roman"/>
          </w:rPr>
          <w:t>essential</w:t>
        </w:r>
      </w:ins>
      <w:r w:rsidR="007A55BB" w:rsidRPr="00FB6EA8">
        <w:rPr>
          <w:rFonts w:ascii="Times New Roman" w:hAnsi="Times New Roman" w:cs="Times New Roman"/>
        </w:rPr>
        <w:t xml:space="preserve"> </w:t>
      </w:r>
      <w:r w:rsidR="00436048" w:rsidRPr="00FB6EA8">
        <w:rPr>
          <w:rFonts w:ascii="Times New Roman" w:hAnsi="Times New Roman" w:cs="Times New Roman"/>
        </w:rPr>
        <w:t xml:space="preserve">as initial mammalian </w:t>
      </w:r>
      <w:r w:rsidR="007A55BB" w:rsidRPr="00FB6EA8">
        <w:rPr>
          <w:rFonts w:ascii="Times New Roman" w:hAnsi="Times New Roman" w:cs="Times New Roman"/>
        </w:rPr>
        <w:t xml:space="preserve">model organisms for many reasons, including </w:t>
      </w:r>
      <w:r w:rsidR="00B94BBF" w:rsidRPr="00FB6EA8">
        <w:rPr>
          <w:rFonts w:ascii="Times New Roman" w:hAnsi="Times New Roman" w:cs="Times New Roman"/>
        </w:rPr>
        <w:t>the ability to control laboratory environments</w:t>
      </w:r>
      <w:r w:rsidR="005A0696" w:rsidRPr="00FB6EA8">
        <w:rPr>
          <w:rFonts w:ascii="Times New Roman" w:hAnsi="Times New Roman" w:cs="Times New Roman"/>
        </w:rPr>
        <w:t>. Mice and other rodents also have</w:t>
      </w:r>
      <w:r w:rsidR="007A55BB" w:rsidRPr="00FB6EA8">
        <w:rPr>
          <w:rFonts w:ascii="Times New Roman" w:hAnsi="Times New Roman" w:cs="Times New Roman"/>
        </w:rPr>
        <w:t xml:space="preserve"> certain genetic traits </w:t>
      </w:r>
      <w:r w:rsidR="005A0696" w:rsidRPr="00FB6EA8">
        <w:rPr>
          <w:rFonts w:ascii="Times New Roman" w:hAnsi="Times New Roman" w:cs="Times New Roman"/>
        </w:rPr>
        <w:t xml:space="preserve">that </w:t>
      </w:r>
      <w:r w:rsidR="007A55BB" w:rsidRPr="00FB6EA8">
        <w:rPr>
          <w:rFonts w:ascii="Times New Roman" w:hAnsi="Times New Roman" w:cs="Times New Roman"/>
        </w:rPr>
        <w:t xml:space="preserve">have been highly selected for through </w:t>
      </w:r>
      <w:r w:rsidR="005254A6" w:rsidRPr="00FB6EA8">
        <w:rPr>
          <w:rFonts w:ascii="Times New Roman" w:hAnsi="Times New Roman" w:cs="Times New Roman"/>
        </w:rPr>
        <w:t xml:space="preserve">many </w:t>
      </w:r>
      <w:r w:rsidR="007A55BB" w:rsidRPr="00FB6EA8">
        <w:rPr>
          <w:rFonts w:ascii="Times New Roman" w:hAnsi="Times New Roman" w:cs="Times New Roman"/>
        </w:rPr>
        <w:t xml:space="preserve">generations of </w:t>
      </w:r>
      <w:r w:rsidR="007E518E" w:rsidRPr="00FB6EA8">
        <w:rPr>
          <w:rFonts w:ascii="Times New Roman" w:hAnsi="Times New Roman" w:cs="Times New Roman"/>
        </w:rPr>
        <w:t>inbreeding and documentation of phenotypic expression</w:t>
      </w:r>
      <w:r w:rsidR="007E45FC"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&lt;citation&gt;&lt;uuid&gt;593FF875-A647-4345-9A59-7FBE2EDFC4AA&lt;/uuid&gt;&lt;priority&gt;43&lt;/priority&gt;&lt;publications&gt;&lt;publication&gt;&lt;publisher&gt;The Jackson Laboratory&lt;/publisher&gt;&lt;url&gt;http://jaxmice.jax.org/list/cat481365.html&lt;/url&gt;&lt;title&gt;JAX Mice Database - Inbred Strain&lt;/title&gt;&lt;type&gt;-300&lt;/type&gt;&lt;subtype&gt;-300&lt;/subtype&gt;&lt;uuid&gt;ACA463FB-03DF-4785-ADF9-28F2E0AC525C&lt;/uuid&gt;&lt;/publication&gt;&lt;/publications&gt;&lt;cites&gt;&lt;/cites&gt;&lt;/citation&gt;</w:instrText>
      </w:r>
      <w:r w:rsidR="007E45FC" w:rsidRPr="00FB6EA8">
        <w:rPr>
          <w:rFonts w:ascii="Times New Roman" w:hAnsi="Times New Roman" w:cs="Times New Roman"/>
        </w:rPr>
        <w:fldChar w:fldCharType="separate"/>
      </w:r>
      <w:r w:rsidR="008005D8" w:rsidRPr="00FB6EA8">
        <w:rPr>
          <w:rFonts w:ascii="Times New Roman" w:hAnsi="Times New Roman" w:cs="Times New Roman"/>
        </w:rPr>
        <w:t>[50]</w:t>
      </w:r>
      <w:r w:rsidR="007E45FC" w:rsidRPr="00FB6EA8">
        <w:rPr>
          <w:rFonts w:ascii="Times New Roman" w:hAnsi="Times New Roman" w:cs="Times New Roman"/>
        </w:rPr>
        <w:fldChar w:fldCharType="end"/>
      </w:r>
      <w:r w:rsidR="007E518E" w:rsidRPr="00FB6EA8">
        <w:rPr>
          <w:rFonts w:ascii="Times New Roman" w:hAnsi="Times New Roman" w:cs="Times New Roman"/>
        </w:rPr>
        <w:t>.</w:t>
      </w:r>
      <w:r w:rsidR="003679B7" w:rsidRPr="00FB6EA8">
        <w:rPr>
          <w:rFonts w:ascii="Times New Roman" w:hAnsi="Times New Roman" w:cs="Times New Roman"/>
        </w:rPr>
        <w:t xml:space="preserve"> </w:t>
      </w:r>
      <w:r w:rsidR="007E518E" w:rsidRPr="00FB6EA8">
        <w:rPr>
          <w:rFonts w:ascii="Times New Roman" w:hAnsi="Times New Roman" w:cs="Times New Roman"/>
        </w:rPr>
        <w:t xml:space="preserve">Agricultural species have undergone </w:t>
      </w:r>
      <w:r w:rsidR="00437743" w:rsidRPr="00FB6EA8">
        <w:rPr>
          <w:rFonts w:ascii="Times New Roman" w:hAnsi="Times New Roman" w:cs="Times New Roman"/>
        </w:rPr>
        <w:t>a similar process</w:t>
      </w:r>
      <w:r w:rsidR="007E518E" w:rsidRPr="00FB6EA8">
        <w:rPr>
          <w:rFonts w:ascii="Times New Roman" w:hAnsi="Times New Roman" w:cs="Times New Roman"/>
        </w:rPr>
        <w:t xml:space="preserve"> </w:t>
      </w:r>
      <w:r w:rsidR="00437743" w:rsidRPr="00FB6EA8">
        <w:rPr>
          <w:rFonts w:ascii="Times New Roman" w:hAnsi="Times New Roman" w:cs="Times New Roman"/>
        </w:rPr>
        <w:t xml:space="preserve">of </w:t>
      </w:r>
      <w:r w:rsidR="007E518E" w:rsidRPr="00FB6EA8">
        <w:rPr>
          <w:rFonts w:ascii="Times New Roman" w:hAnsi="Times New Roman" w:cs="Times New Roman"/>
        </w:rPr>
        <w:t xml:space="preserve">selection, </w:t>
      </w:r>
      <w:r w:rsidR="0001686C" w:rsidRPr="00FB6EA8">
        <w:rPr>
          <w:rFonts w:ascii="Times New Roman" w:hAnsi="Times New Roman" w:cs="Times New Roman"/>
        </w:rPr>
        <w:t>with</w:t>
      </w:r>
      <w:r w:rsidR="007E518E" w:rsidRPr="00FB6EA8">
        <w:rPr>
          <w:rFonts w:ascii="Times New Roman" w:hAnsi="Times New Roman" w:cs="Times New Roman"/>
        </w:rPr>
        <w:t xml:space="preserve"> the aim of isolating traits with agriculturally benefici</w:t>
      </w:r>
      <w:r w:rsidR="004F5813" w:rsidRPr="00FB6EA8">
        <w:rPr>
          <w:rFonts w:ascii="Times New Roman" w:hAnsi="Times New Roman" w:cs="Times New Roman"/>
        </w:rPr>
        <w:t>al traits, and are similarly well</w:t>
      </w:r>
      <w:r w:rsidR="005254A6" w:rsidRPr="00FB6EA8">
        <w:rPr>
          <w:rFonts w:ascii="Times New Roman" w:hAnsi="Times New Roman" w:cs="Times New Roman"/>
        </w:rPr>
        <w:t>-</w:t>
      </w:r>
      <w:r w:rsidR="004F5813" w:rsidRPr="00FB6EA8">
        <w:rPr>
          <w:rFonts w:ascii="Times New Roman" w:hAnsi="Times New Roman" w:cs="Times New Roman"/>
        </w:rPr>
        <w:t>observed</w:t>
      </w:r>
      <w:r w:rsidR="00837CD4" w:rsidRPr="00FB6EA8">
        <w:rPr>
          <w:rFonts w:ascii="Times New Roman" w:hAnsi="Times New Roman" w:cs="Times New Roman"/>
        </w:rPr>
        <w:t xml:space="preserve"> </w:t>
      </w:r>
      <w:r w:rsidR="00837CD4"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&lt;citation&gt;&lt;uuid&gt;EA28E180-7797-4AB5-B8DF-4227C40048FB&lt;/uuid&gt;&lt;priority&gt;44&lt;/priority&gt;&lt;publications&gt;&lt;publication&gt;&lt;publisher&gt;University of Missouri Extension&lt;/publisher&gt;&lt;url&gt;http://extension.missouri.edu/p/G2911&lt;/url&gt;&lt;title&gt;G2911, Inbreeding: Its Meaning, Uses and Effects on Farm Animals&lt;/title&gt;&lt;type&gt;-300&lt;/type&gt;&lt;subtype&gt;-300&lt;/subtype&gt;&lt;uuid&gt;1538D946-291E-4E6F-B788-DF3AD73804AE&lt;/uuid&gt;&lt;editors&gt;&lt;author&gt;&lt;firstName&gt;Dale&lt;/firstName&gt;&lt;lastName&gt;Vogt&lt;/lastName&gt;&lt;/author&gt;&lt;author&gt;&lt;firstName&gt;Helen A.&lt;/firstName&gt;&lt;lastName&gt;Swartz&lt;/lastName&gt;&lt;/author&gt;&lt;author&gt;&lt;firstName&gt;John&lt;/firstName&gt;&lt;lastName&gt;Massey&lt;/lastName&gt;&lt;/author&gt;&lt;/editors&gt;&lt;/publication&gt;&lt;/publications&gt;&lt;cites&gt;&lt;/cites&gt;&lt;/citation&gt;</w:instrText>
      </w:r>
      <w:r w:rsidR="00837CD4" w:rsidRPr="00FB6EA8">
        <w:rPr>
          <w:rFonts w:ascii="Times New Roman" w:hAnsi="Times New Roman" w:cs="Times New Roman"/>
        </w:rPr>
        <w:fldChar w:fldCharType="separate"/>
      </w:r>
      <w:r w:rsidR="008005D8" w:rsidRPr="00FB6EA8">
        <w:rPr>
          <w:rFonts w:ascii="Times New Roman" w:hAnsi="Times New Roman" w:cs="Times New Roman"/>
        </w:rPr>
        <w:t>[51]</w:t>
      </w:r>
      <w:r w:rsidR="00837CD4" w:rsidRPr="00FB6EA8">
        <w:rPr>
          <w:rFonts w:ascii="Times New Roman" w:hAnsi="Times New Roman" w:cs="Times New Roman"/>
        </w:rPr>
        <w:fldChar w:fldCharType="end"/>
      </w:r>
      <w:r w:rsidR="004F5813" w:rsidRPr="00FB6EA8">
        <w:rPr>
          <w:rFonts w:ascii="Times New Roman" w:hAnsi="Times New Roman" w:cs="Times New Roman"/>
        </w:rPr>
        <w:t>.</w:t>
      </w:r>
      <w:r w:rsidR="00D534B0" w:rsidRPr="00FB6EA8">
        <w:rPr>
          <w:rFonts w:ascii="Times New Roman" w:hAnsi="Times New Roman" w:cs="Times New Roman"/>
        </w:rPr>
        <w:t xml:space="preserve"> </w:t>
      </w:r>
      <w:r w:rsidR="0001686C" w:rsidRPr="00FB6EA8">
        <w:rPr>
          <w:rFonts w:ascii="Times New Roman" w:hAnsi="Times New Roman" w:cs="Times New Roman"/>
        </w:rPr>
        <w:t>Agricultural</w:t>
      </w:r>
      <w:r w:rsidR="00C77C49" w:rsidRPr="00FB6EA8">
        <w:rPr>
          <w:rFonts w:ascii="Times New Roman" w:hAnsi="Times New Roman" w:cs="Times New Roman"/>
        </w:rPr>
        <w:t xml:space="preserve"> species may prove to </w:t>
      </w:r>
      <w:r w:rsidR="0001686C" w:rsidRPr="00FB6EA8">
        <w:rPr>
          <w:rFonts w:ascii="Times New Roman" w:hAnsi="Times New Roman" w:cs="Times New Roman"/>
        </w:rPr>
        <w:t xml:space="preserve">supplement </w:t>
      </w:r>
      <w:r w:rsidR="0001686C" w:rsidRPr="00FB6EA8">
        <w:rPr>
          <w:rFonts w:ascii="Times New Roman" w:hAnsi="Times New Roman" w:cs="Times New Roman"/>
        </w:rPr>
        <w:lastRenderedPageBreak/>
        <w:t>model organism based studies before studies involving human subjects.  T</w:t>
      </w:r>
      <w:r w:rsidR="00C77C49" w:rsidRPr="00FB6EA8">
        <w:rPr>
          <w:rFonts w:ascii="Times New Roman" w:hAnsi="Times New Roman" w:cs="Times New Roman"/>
        </w:rPr>
        <w:t xml:space="preserve">he addition of agricultural animals to the list of model organisms could </w:t>
      </w:r>
      <w:r w:rsidR="0001686C" w:rsidRPr="00FB6EA8">
        <w:rPr>
          <w:rFonts w:ascii="Times New Roman" w:hAnsi="Times New Roman" w:cs="Times New Roman"/>
        </w:rPr>
        <w:t xml:space="preserve">thus </w:t>
      </w:r>
      <w:r w:rsidR="00C77C49" w:rsidRPr="00FB6EA8">
        <w:rPr>
          <w:rFonts w:ascii="Times New Roman" w:hAnsi="Times New Roman" w:cs="Times New Roman"/>
        </w:rPr>
        <w:t>serve to bridge the gap between knowledge inferred by</w:t>
      </w:r>
      <w:r w:rsidR="00874152" w:rsidRPr="00FB6EA8">
        <w:rPr>
          <w:rFonts w:ascii="Times New Roman" w:hAnsi="Times New Roman" w:cs="Times New Roman"/>
        </w:rPr>
        <w:t xml:space="preserve"> studies on mice and </w:t>
      </w:r>
      <w:r w:rsidR="0001686C" w:rsidRPr="00FB6EA8">
        <w:rPr>
          <w:rFonts w:ascii="Times New Roman" w:hAnsi="Times New Roman" w:cs="Times New Roman"/>
        </w:rPr>
        <w:t xml:space="preserve">better enable </w:t>
      </w:r>
      <w:r w:rsidR="00874152" w:rsidRPr="00FB6EA8">
        <w:rPr>
          <w:rFonts w:ascii="Times New Roman" w:hAnsi="Times New Roman" w:cs="Times New Roman"/>
        </w:rPr>
        <w:t>the translation of that knowledge to the clinical realm</w:t>
      </w:r>
      <w:r w:rsidR="00FD6278" w:rsidRPr="00FB6EA8">
        <w:rPr>
          <w:rFonts w:ascii="Times New Roman" w:hAnsi="Times New Roman" w:cs="Times New Roman"/>
        </w:rPr>
        <w:t xml:space="preserve"> </w:t>
      </w:r>
      <w:r w:rsidR="00FD6278"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6C0AF312-B6D2-45F6-B30D-29428895B0D1&lt;/uuid&gt;&lt;priority&gt;45&lt;/priority&gt;&lt;publications&gt;&lt;publication&gt;&lt;uuid&gt;C5858B92-8076-4CDA-B3EE-79D6189018E9&lt;/uuid&gt;&lt;volume&gt;248&lt;/volume&gt;&lt;doi&gt;10.1111/j.1600-065X.2012.01132.x&lt;/doi&gt;&lt;startpage&gt;10&lt;/startpage&gt;&lt;publication_date&gt;99201207001200000000220000&lt;/publication_date&gt;&lt;url&gt;http://eutils.ncbi.nlm.nih.gov/entrez/eutils/elink.fcgi?dbfrom=pubmed&amp;amp;id=22725951&amp;amp;retmode=ref&amp;amp;cmd=prlinks&lt;/url&gt;&lt;type&gt;400&lt;/type&gt;&lt;title&gt;Bridging the gap from genetic association to functional understanding: the next generation of mouse models of multiple sclerosis.&lt;/title&gt;&lt;location&gt;602,0,0,0&lt;/location&gt;&lt;institution&gt;Division of Clinical Neurology, Nuffield Department of Clinical Neurosciences, John Radcliffe Hospital, University of Oxford, Oxford, UK. MRC Human Immunology Unit, Weatherall Institute of Molecular Medicine, John Radcliffe Hospital, University of Oxford, Oxford, UK.&lt;/institution&gt;&lt;number&gt;1&lt;/number&gt;&lt;subtype&gt;400&lt;/subtype&gt;&lt;endpage&gt;22&lt;/endpage&gt;&lt;bundle&gt;&lt;publication&gt;&lt;title&gt;Immunological reviews&lt;/title&gt;&lt;type&gt;-100&lt;/type&gt;&lt;subtype&gt;-100&lt;/subtype&gt;&lt;uuid&gt;A02A0FD4-9E04-43FB-BAAC-22359B94D672&lt;/uuid&gt;&lt;/publication&gt;&lt;/bundle&gt;&lt;authors&gt;&lt;author&gt;&lt;firstName&gt;Kathrine&lt;/firstName&gt;&lt;middleNames&gt;E&lt;/middleNames&gt;&lt;lastName&gt;Attfield&lt;/lastName&gt;&lt;/author&gt;&lt;author&gt;&lt;firstName&gt;Calliope&lt;/firstName&gt;&lt;middleNames&gt;A&lt;/middleNames&gt;&lt;lastName&gt;Dendrou&lt;/lastName&gt;&lt;/author&gt;&lt;author&gt;&lt;firstName&gt;Lars&lt;/firstName&gt;&lt;lastName&gt;Fugger&lt;/lastName&gt;&lt;/author&gt;&lt;/authors&gt;&lt;/publication&gt;&lt;publication&gt;&lt;uuid&gt;C24F52DA-7AD6-4236-B4B6-2053409D17F0&lt;/uuid&gt;&lt;volume&gt;8&lt;/volume&gt;&lt;doi&gt;10.1371/journal.pgen.1002544&lt;/doi&gt;&lt;startpage&gt;e1002544&lt;/startpage&gt;&lt;publication_date&gt;99201203001200000000220000&lt;/publication_date&gt;&lt;url&gt;http://eutils.ncbi.nlm.nih.gov/entrez/eutils/elink.fcgi?dbfrom=pubmed&amp;amp;id=22396661&amp;amp;retmode=ref&amp;amp;cmd=prlinks&lt;/url&gt;&lt;type&gt;400&lt;/type&gt;&lt;title&gt;Modelling human regulatory variation in mouse: finding the function in genome-wide association studies and whole-genome sequencing.&lt;/title&gt;&lt;location&gt;200,9,49.2587785,-123.2426052&lt;/location&gt;&lt;institution&gt;Centre for Molecular Medicine and Therapeutics at the Child and Family Research Institute, University of British Columbia, Vancouver, Canada.&lt;/institution&gt;&lt;number&gt;3&lt;/number&gt;&lt;subtype&gt;400&lt;/subtype&gt;&lt;bundle&gt;&lt;publication&gt;&lt;title&gt;PLoS genetics&lt;/title&gt;&lt;type&gt;-100&lt;/type&gt;&lt;subtype&gt;-100&lt;/subtype&gt;&lt;uuid&gt;751B9015-3091-4566-BC6C-D274D77C7F74&lt;/uuid&gt;&lt;/publication&gt;&lt;/bundle&gt;&lt;authors&gt;&lt;author&gt;&lt;firstName&gt;Jean-François&lt;/firstName&gt;&lt;lastName&gt;Schmouth&lt;/lastName&gt;&lt;/author&gt;&lt;author&gt;&lt;firstName&gt;Russell&lt;/firstName&gt;&lt;middleNames&gt;J&lt;/middleNames&gt;&lt;lastName&gt;Bonaguro&lt;/lastName&gt;&lt;/author&gt;&lt;author&gt;&lt;firstName&gt;Ximena&lt;/firstName&gt;&lt;lastName&gt;Corso-Diaz&lt;/lastName&gt;&lt;/author&gt;&lt;author&gt;&lt;firstName&gt;Elizabeth&lt;/firstName&gt;&lt;middleNames&gt;M&lt;/middleNames&gt;&lt;lastName&gt;Simpson&lt;/lastName&gt;&lt;/author&gt;&lt;/authors&gt;&lt;/publication&gt;&lt;/publications&gt;&lt;cites&gt;&lt;/cites&gt;&lt;/citation&gt;</w:instrText>
      </w:r>
      <w:r w:rsidR="00FD6278" w:rsidRPr="00FB6EA8">
        <w:rPr>
          <w:rFonts w:ascii="Times New Roman" w:hAnsi="Times New Roman" w:cs="Times New Roman"/>
        </w:rPr>
        <w:fldChar w:fldCharType="separate"/>
      </w:r>
      <w:r w:rsidR="008005D8" w:rsidRPr="00FB6EA8">
        <w:rPr>
          <w:rFonts w:ascii="Times New Roman" w:hAnsi="Times New Roman" w:cs="Times New Roman"/>
        </w:rPr>
        <w:t>[52,53]</w:t>
      </w:r>
      <w:r w:rsidR="00FD6278" w:rsidRPr="00FB6EA8">
        <w:rPr>
          <w:rFonts w:ascii="Times New Roman" w:hAnsi="Times New Roman" w:cs="Times New Roman"/>
        </w:rPr>
        <w:fldChar w:fldCharType="end"/>
      </w:r>
      <w:r w:rsidR="00874152" w:rsidRPr="00FB6EA8">
        <w:rPr>
          <w:rFonts w:ascii="Times New Roman" w:hAnsi="Times New Roman" w:cs="Times New Roman"/>
        </w:rPr>
        <w:t xml:space="preserve">. This is aptly demonstrated by the aforementioned fact that transgenic </w:t>
      </w:r>
      <w:r w:rsidR="00874152" w:rsidRPr="00FB6EA8">
        <w:rPr>
          <w:rFonts w:ascii="Times New Roman" w:hAnsi="Times New Roman" w:cs="Times New Roman"/>
          <w:i/>
        </w:rPr>
        <w:t xml:space="preserve">M. </w:t>
      </w:r>
      <w:proofErr w:type="spellStart"/>
      <w:r w:rsidR="00874152" w:rsidRPr="00FB6EA8">
        <w:rPr>
          <w:rFonts w:ascii="Times New Roman" w:hAnsi="Times New Roman" w:cs="Times New Roman"/>
          <w:i/>
        </w:rPr>
        <w:t>musculus</w:t>
      </w:r>
      <w:proofErr w:type="spellEnd"/>
      <w:r w:rsidR="00874152" w:rsidRPr="00FB6EA8">
        <w:rPr>
          <w:rFonts w:ascii="Times New Roman" w:hAnsi="Times New Roman" w:cs="Times New Roman"/>
        </w:rPr>
        <w:t xml:space="preserve"> strains are required for studies in human immunological processes. While species such as </w:t>
      </w:r>
      <w:r w:rsidR="00874152" w:rsidRPr="00FB6EA8">
        <w:rPr>
          <w:rFonts w:ascii="Times New Roman" w:hAnsi="Times New Roman" w:cs="Times New Roman"/>
          <w:i/>
        </w:rPr>
        <w:t xml:space="preserve">B. </w:t>
      </w:r>
      <w:proofErr w:type="spellStart"/>
      <w:r w:rsidR="00874152" w:rsidRPr="00FB6EA8">
        <w:rPr>
          <w:rFonts w:ascii="Times New Roman" w:hAnsi="Times New Roman" w:cs="Times New Roman"/>
          <w:i/>
        </w:rPr>
        <w:t>taurus</w:t>
      </w:r>
      <w:proofErr w:type="spellEnd"/>
      <w:r w:rsidR="00874152" w:rsidRPr="00FB6EA8">
        <w:rPr>
          <w:rFonts w:ascii="Times New Roman" w:hAnsi="Times New Roman" w:cs="Times New Roman"/>
        </w:rPr>
        <w:t xml:space="preserve"> have not yet demonstrated to have a “more human” immune system, an intermediate species could alleviate </w:t>
      </w:r>
      <w:r w:rsidR="007C3287" w:rsidRPr="00FB6EA8">
        <w:rPr>
          <w:rFonts w:ascii="Times New Roman" w:hAnsi="Times New Roman" w:cs="Times New Roman"/>
        </w:rPr>
        <w:t xml:space="preserve">current </w:t>
      </w:r>
      <w:r w:rsidR="00874152" w:rsidRPr="00FB6EA8">
        <w:rPr>
          <w:rFonts w:ascii="Times New Roman" w:hAnsi="Times New Roman" w:cs="Times New Roman"/>
        </w:rPr>
        <w:t xml:space="preserve">efforts required to make these inferences between mice and humans </w:t>
      </w:r>
      <w:r w:rsidR="00874152"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879E50D2-2175-40E6-A111-C29D365D795F&lt;/uuid&gt;&lt;priority&gt;46&lt;/priority&gt;&lt;publications&gt;&lt;publication&gt;&lt;uuid&gt;EC725F00-6AE3-4F9E-821B-95AD6925C751&lt;/uuid&gt;&lt;volume&gt;21&lt;/volume&gt;&lt;doi&gt;10.1093/intimm/dxp050&lt;/doi&gt;&lt;startpage&gt;843&lt;/startpage&gt;&lt;publication_date&gt;99200907001200000000220000&lt;/publication_date&gt;&lt;url&gt;http://eutils.ncbi.nlm.nih.gov/entrez/eutils/elink.fcgi?dbfrom=pubmed&amp;amp;id=19515798&amp;amp;retmode=ref&amp;amp;cmd=prlinks&lt;/url&gt;&lt;type&gt;400&lt;/type&gt;&lt;title&gt;The analysis of the functions of human B and T cells in humanized NOD/shi-scid/gammac(null) (NOG) mice (hu-HSC NOG mice).&lt;/title&gt;&lt;location&gt;200,4,38.2690761,140.8704029&lt;/location&gt;&lt;institution&gt;Department of Microbiology and Immunology, Tohoku University Graduate School of Medicine, Aoba-ku, Sendai, Japan.&lt;/institution&gt;&lt;number&gt;7&lt;/number&gt;&lt;subtype&gt;400&lt;/subtype&gt;&lt;endpage&gt;858&lt;/endpage&gt;&lt;bundle&gt;&lt;publication&gt;&lt;title&gt;International immunology&lt;/title&gt;&lt;type&gt;-100&lt;/type&gt;&lt;subtype&gt;-100&lt;/subtype&gt;&lt;uuid&gt;148ED582-F1E9-4BE1-A7A3-077EEB9B5899&lt;/uuid&gt;&lt;/publication&gt;&lt;/bundle&gt;&lt;authors&gt;&lt;author&gt;&lt;firstName&gt;Yohei&lt;/firstName&gt;&lt;lastName&gt;Watanabe&lt;/lastName&gt;&lt;/author&gt;&lt;author&gt;&lt;firstName&gt;Takeshi&lt;/firstName&gt;&lt;lastName&gt;Takahashi&lt;/lastName&gt;&lt;/author&gt;&lt;author&gt;&lt;firstName&gt;Akira&lt;/firstName&gt;&lt;lastName&gt;Okajima&lt;/lastName&gt;&lt;/author&gt;&lt;author&gt;&lt;firstName&gt;Miho&lt;/firstName&gt;&lt;lastName&gt;Shiokawa&lt;/lastName&gt;&lt;/author&gt;&lt;author&gt;&lt;firstName&gt;Naoto&lt;/firstName&gt;&lt;lastName&gt;Ishii&lt;/lastName&gt;&lt;/author&gt;&lt;author&gt;&lt;firstName&gt;Ikumi&lt;/firstName&gt;&lt;lastName&gt;Katano&lt;/lastName&gt;&lt;/author&gt;&lt;author&gt;&lt;firstName&gt;Ryoji&lt;/firstName&gt;&lt;lastName&gt;Ito&lt;/lastName&gt;&lt;/author&gt;&lt;author&gt;&lt;firstName&gt;Mamoru&lt;/firstName&gt;&lt;lastName&gt;Ito&lt;/lastName&gt;&lt;/author&gt;&lt;author&gt;&lt;firstName&gt;Masayoshi&lt;/firstName&gt;&lt;lastName&gt;Minegishi&lt;/lastName&gt;&lt;/author&gt;&lt;author&gt;&lt;firstName&gt;Naoko&lt;/firstName&gt;&lt;lastName&gt;Minegishi&lt;/lastName&gt;&lt;/author&gt;&lt;author&gt;&lt;firstName&gt;Shigeru&lt;/firstName&gt;&lt;lastName&gt;Tsuchiya&lt;/lastName&gt;&lt;/author&gt;&lt;author&gt;&lt;firstName&gt;Kazuo&lt;/firstName&gt;&lt;lastName&gt;Sugamura&lt;/lastName&gt;&lt;/author&gt;&lt;/authors&gt;&lt;/publication&gt;&lt;/publications&gt;&lt;cites&gt;&lt;/cites&gt;&lt;/citation&gt;</w:instrText>
      </w:r>
      <w:r w:rsidR="00874152" w:rsidRPr="00FB6EA8">
        <w:rPr>
          <w:rFonts w:ascii="Times New Roman" w:hAnsi="Times New Roman" w:cs="Times New Roman"/>
        </w:rPr>
        <w:fldChar w:fldCharType="separate"/>
      </w:r>
      <w:r w:rsidR="008005D8" w:rsidRPr="00FB6EA8">
        <w:rPr>
          <w:rFonts w:ascii="Times New Roman" w:hAnsi="Times New Roman" w:cs="Times New Roman"/>
        </w:rPr>
        <w:t>[54]</w:t>
      </w:r>
      <w:r w:rsidR="00874152" w:rsidRPr="00FB6EA8">
        <w:rPr>
          <w:rFonts w:ascii="Times New Roman" w:hAnsi="Times New Roman" w:cs="Times New Roman"/>
        </w:rPr>
        <w:fldChar w:fldCharType="end"/>
      </w:r>
      <w:r w:rsidR="00EF641C" w:rsidRPr="00FB6EA8">
        <w:rPr>
          <w:rFonts w:ascii="Times New Roman" w:hAnsi="Times New Roman" w:cs="Times New Roman"/>
        </w:rPr>
        <w:t>.</w:t>
      </w:r>
      <w:r w:rsidR="00AC445D" w:rsidRPr="00FB6EA8">
        <w:rPr>
          <w:rFonts w:ascii="Times New Roman" w:hAnsi="Times New Roman" w:cs="Times New Roman"/>
        </w:rPr>
        <w:t xml:space="preserve"> </w:t>
      </w:r>
    </w:p>
    <w:p w14:paraId="5F070943" w14:textId="77777777" w:rsidR="004F5813" w:rsidRPr="00FB6EA8" w:rsidRDefault="004F5813" w:rsidP="00913FDB">
      <w:pPr>
        <w:spacing w:line="480" w:lineRule="auto"/>
        <w:rPr>
          <w:rFonts w:ascii="Times New Roman" w:hAnsi="Times New Roman" w:cs="Times New Roman"/>
        </w:rPr>
      </w:pPr>
    </w:p>
    <w:p w14:paraId="2BFB3804" w14:textId="3C963653" w:rsidR="004F5813" w:rsidRPr="00FB6EA8" w:rsidRDefault="004F5813" w:rsidP="00913FDB">
      <w:pPr>
        <w:spacing w:line="480" w:lineRule="auto"/>
        <w:rPr>
          <w:rFonts w:ascii="Times New Roman" w:hAnsi="Times New Roman" w:cs="Times New Roman"/>
        </w:rPr>
      </w:pPr>
      <w:r w:rsidRPr="00FB6EA8">
        <w:rPr>
          <w:rFonts w:ascii="Times New Roman" w:hAnsi="Times New Roman" w:cs="Times New Roman"/>
        </w:rPr>
        <w:t>IDENTIFYING ‘MODEL-NESS’ OF MAMMALIAN SPECIES</w:t>
      </w:r>
    </w:p>
    <w:p w14:paraId="570913AA" w14:textId="430554E6" w:rsidR="003B349E" w:rsidRPr="00FB6EA8" w:rsidRDefault="004F5813" w:rsidP="00913FDB">
      <w:pPr>
        <w:spacing w:line="480" w:lineRule="auto"/>
        <w:rPr>
          <w:rFonts w:ascii="Times New Roman" w:hAnsi="Times New Roman" w:cs="Times New Roman"/>
        </w:rPr>
      </w:pPr>
      <w:r w:rsidRPr="00FB6EA8">
        <w:rPr>
          <w:rFonts w:ascii="Times New Roman" w:hAnsi="Times New Roman" w:cs="Times New Roman"/>
        </w:rPr>
        <w:tab/>
      </w:r>
      <w:r w:rsidR="00F9678E" w:rsidRPr="00FB6EA8">
        <w:rPr>
          <w:rFonts w:ascii="Times New Roman" w:hAnsi="Times New Roman" w:cs="Times New Roman"/>
        </w:rPr>
        <w:t xml:space="preserve">Were the academic community to </w:t>
      </w:r>
      <w:r w:rsidRPr="00FB6EA8">
        <w:rPr>
          <w:rFonts w:ascii="Times New Roman" w:hAnsi="Times New Roman" w:cs="Times New Roman"/>
        </w:rPr>
        <w:t xml:space="preserve">adopt </w:t>
      </w:r>
      <w:r w:rsidR="00D534B0" w:rsidRPr="00FB6EA8">
        <w:rPr>
          <w:rFonts w:ascii="Times New Roman" w:hAnsi="Times New Roman" w:cs="Times New Roman"/>
        </w:rPr>
        <w:t xml:space="preserve">additional </w:t>
      </w:r>
      <w:r w:rsidRPr="00FB6EA8">
        <w:rPr>
          <w:rFonts w:ascii="Times New Roman" w:hAnsi="Times New Roman" w:cs="Times New Roman"/>
        </w:rPr>
        <w:t xml:space="preserve">model organisms, one of the first considerations </w:t>
      </w:r>
      <w:r w:rsidR="00685598" w:rsidRPr="00FB6EA8">
        <w:rPr>
          <w:rFonts w:ascii="Times New Roman" w:hAnsi="Times New Roman" w:cs="Times New Roman"/>
        </w:rPr>
        <w:t xml:space="preserve">of a given model organism candidate </w:t>
      </w:r>
      <w:r w:rsidRPr="00FB6EA8">
        <w:rPr>
          <w:rFonts w:ascii="Times New Roman" w:hAnsi="Times New Roman" w:cs="Times New Roman"/>
        </w:rPr>
        <w:t xml:space="preserve">would need to </w:t>
      </w:r>
      <w:r w:rsidR="00685598" w:rsidRPr="00FB6EA8">
        <w:rPr>
          <w:rFonts w:ascii="Times New Roman" w:hAnsi="Times New Roman" w:cs="Times New Roman"/>
        </w:rPr>
        <w:t>include quantitative measures of suitability</w:t>
      </w:r>
      <w:r w:rsidR="00F9678E" w:rsidRPr="00FB6EA8">
        <w:rPr>
          <w:rFonts w:ascii="Times New Roman" w:hAnsi="Times New Roman" w:cs="Times New Roman"/>
        </w:rPr>
        <w:t>.</w:t>
      </w:r>
      <w:r w:rsidRPr="00FB6EA8">
        <w:rPr>
          <w:rFonts w:ascii="Times New Roman" w:hAnsi="Times New Roman" w:cs="Times New Roman"/>
        </w:rPr>
        <w:t xml:space="preserve"> </w:t>
      </w:r>
      <w:r w:rsidR="00055B66" w:rsidRPr="00FB6EA8">
        <w:rPr>
          <w:rFonts w:ascii="Times New Roman" w:hAnsi="Times New Roman" w:cs="Times New Roman"/>
        </w:rPr>
        <w:t xml:space="preserve">Such measures could then be used to rank the suitability of a potential model organism given the range of available candidates (including those that are established) and researcher preferences. </w:t>
      </w:r>
      <w:r w:rsidR="0073118F" w:rsidRPr="00FB6EA8">
        <w:rPr>
          <w:rFonts w:ascii="Times New Roman" w:hAnsi="Times New Roman" w:cs="Times New Roman"/>
        </w:rPr>
        <w:t>B</w:t>
      </w:r>
      <w:r w:rsidR="00F9678E" w:rsidRPr="00FB6EA8">
        <w:rPr>
          <w:rFonts w:ascii="Times New Roman" w:hAnsi="Times New Roman" w:cs="Times New Roman"/>
        </w:rPr>
        <w:t>ioinformatics-based</w:t>
      </w:r>
      <w:r w:rsidRPr="00FB6EA8">
        <w:rPr>
          <w:rFonts w:ascii="Times New Roman" w:hAnsi="Times New Roman" w:cs="Times New Roman"/>
        </w:rPr>
        <w:t xml:space="preserve"> methods </w:t>
      </w:r>
      <w:r w:rsidR="0073118F" w:rsidRPr="00FB6EA8">
        <w:rPr>
          <w:rFonts w:ascii="Times New Roman" w:hAnsi="Times New Roman" w:cs="Times New Roman"/>
        </w:rPr>
        <w:t xml:space="preserve">have been developed and discussed </w:t>
      </w:r>
      <w:r w:rsidRPr="00FB6EA8">
        <w:rPr>
          <w:rFonts w:ascii="Times New Roman" w:hAnsi="Times New Roman" w:cs="Times New Roman"/>
        </w:rPr>
        <w:t xml:space="preserve">for </w:t>
      </w:r>
      <w:r w:rsidR="0073118F" w:rsidRPr="00FB6EA8">
        <w:rPr>
          <w:rFonts w:ascii="Times New Roman" w:hAnsi="Times New Roman" w:cs="Times New Roman"/>
        </w:rPr>
        <w:t xml:space="preserve">the </w:t>
      </w:r>
      <w:r w:rsidRPr="00FB6EA8">
        <w:rPr>
          <w:rFonts w:ascii="Times New Roman" w:hAnsi="Times New Roman" w:cs="Times New Roman"/>
        </w:rPr>
        <w:t>analysis of</w:t>
      </w:r>
      <w:r w:rsidR="005254A6" w:rsidRPr="00FB6EA8">
        <w:rPr>
          <w:rFonts w:ascii="Times New Roman" w:hAnsi="Times New Roman" w:cs="Times New Roman"/>
        </w:rPr>
        <w:t xml:space="preserve"> </w:t>
      </w:r>
      <w:r w:rsidR="0073118F" w:rsidRPr="00FB6EA8">
        <w:rPr>
          <w:rFonts w:ascii="Times New Roman" w:hAnsi="Times New Roman" w:cs="Times New Roman"/>
        </w:rPr>
        <w:t xml:space="preserve">constellations of parameters that could be adapted for this purpose </w:t>
      </w:r>
      <w:r w:rsidR="0073118F"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D607C039-E196-4D77-983B-16C0843711B0&lt;/uuid&gt;&lt;priority&gt;47&lt;/priority&gt;&lt;publications&gt;&lt;publication&gt;&lt;uuid&gt;14EDA221-F12A-40DE-84EB-13515E0D56D0&lt;/uuid&gt;&lt;volume&gt;1&lt;/volume&gt;&lt;accepted_date&gt;99201010181200000000222000&lt;/accepted_date&gt;&lt;doi&gt;10.3389/fphys.2010.00147&lt;/doi&gt;&lt;startpage&gt;147&lt;/startpage&gt;&lt;publication_date&gt;99201000001200000000200000&lt;/publication_date&gt;&lt;url&gt;http://eutils.ncbi.nlm.nih.gov/entrez/eutils/elink.fcgi?dbfrom=pubmed&amp;amp;id=21423387&amp;amp;retmode=ref&amp;amp;cmd=prlinks&lt;/url&gt;&lt;type&gt;400&lt;/type&gt;&lt;title&gt;Current trends and new challenges of databases and web applications for systems driven biological research.&lt;/title&gt;&lt;location&gt;200,4,35.1595454,126.8526012&lt;/location&gt;&lt;submission_date&gt;99201008311200000000222000&lt;/submission_date&gt;&lt;institution&gt;Systems Biology Research Center and College of Life Science, Gwangju Institute of Science and Technology Gwangju, Republic of Korea.&lt;/institution&gt;&lt;subtype&gt;400&lt;/subtype&gt;&lt;bundle&gt;&lt;publication&gt;&lt;title&gt;Frontiers in physiology&lt;/title&gt;&lt;type&gt;-100&lt;/type&gt;&lt;subtype&gt;-100&lt;/subtype&gt;&lt;uuid&gt;2B90E408-52DD-4536-B7A5-6CDF7C8B9BE1&lt;/uuid&gt;&lt;/publication&gt;&lt;/bundle&gt;&lt;authors&gt;&lt;author&gt;&lt;firstName&gt;Pradeep&lt;/firstName&gt;&lt;middleNames&gt;Kumar&lt;/middleNames&gt;&lt;lastName&gt;Sreenivasaiah&lt;/lastName&gt;&lt;/author&gt;&lt;author&gt;&lt;firstName&gt;Do&lt;/firstName&gt;&lt;middleNames&gt;Han&lt;/middleNames&gt;&lt;lastName&gt;Kim&lt;/lastName&gt;&lt;/author&gt;&lt;/authors&gt;&lt;/publication&gt;&lt;publication&gt;&lt;volume&gt;11&lt;/volume&gt;&lt;publication_date&gt;99201005001200000000220000&lt;/publication_date&gt;&lt;number&gt;3&lt;/number&gt;&lt;doi&gt;10.1093/bib/bbq012&lt;/doi&gt;&lt;startpage&gt;267&lt;/startpage&gt;&lt;title&gt;Editorial: Accelerating systems biology.&lt;/title&gt;&lt;uuid&gt;1E83B78B-42BB-4938-90B8-B760E4EF491E&lt;/uuid&gt;&lt;subtype&gt;400&lt;/subtype&gt;&lt;endpage&gt;269&lt;/endpage&gt;&lt;type&gt;400&lt;/type&gt;&lt;url&gt;http://eutils.ncbi.nlm.nih.gov/entrez/eutils/elink.fcgi?dbfrom=pubmed&amp;amp;id=20478854&amp;amp;retmode=ref&amp;amp;cmd=prlinks&lt;/url&gt;&lt;bundle&gt;&lt;publication&gt;&lt;title&gt;Briefings in Bioinformatics&lt;/title&gt;&lt;type&gt;-100&lt;/type&gt;&lt;subtype&gt;-100&lt;/subtype&gt;&lt;uuid&gt;E7DA5140-32DA-4B74-B3BC-237C97B1CCA8&lt;/uuid&gt;&lt;/publication&gt;&lt;/bundle&gt;&lt;authors&gt;&lt;author&gt;&lt;firstName&gt;Tommaso&lt;/firstName&gt;&lt;lastName&gt;Mazza&lt;/lastName&gt;&lt;/author&gt;&lt;/authors&gt;&lt;/publication&gt;&lt;/publications&gt;&lt;cites&gt;&lt;/cites&gt;&lt;/citation&gt;</w:instrText>
      </w:r>
      <w:r w:rsidR="0073118F" w:rsidRPr="00FB6EA8">
        <w:rPr>
          <w:rFonts w:ascii="Times New Roman" w:hAnsi="Times New Roman" w:cs="Times New Roman"/>
        </w:rPr>
        <w:fldChar w:fldCharType="separate"/>
      </w:r>
      <w:r w:rsidR="008005D8" w:rsidRPr="00FB6EA8">
        <w:rPr>
          <w:rFonts w:ascii="Times New Roman" w:hAnsi="Times New Roman" w:cs="Times New Roman"/>
        </w:rPr>
        <w:t>[55,56]</w:t>
      </w:r>
      <w:r w:rsidR="0073118F" w:rsidRPr="00FB6EA8">
        <w:rPr>
          <w:rFonts w:ascii="Times New Roman" w:hAnsi="Times New Roman" w:cs="Times New Roman"/>
        </w:rPr>
        <w:fldChar w:fldCharType="end"/>
      </w:r>
      <w:r w:rsidR="0073118F" w:rsidRPr="00FB6EA8">
        <w:rPr>
          <w:rFonts w:ascii="Times New Roman" w:hAnsi="Times New Roman" w:cs="Times New Roman"/>
        </w:rPr>
        <w:t xml:space="preserve">. </w:t>
      </w:r>
      <w:r w:rsidR="003F06C2" w:rsidRPr="00FB6EA8">
        <w:rPr>
          <w:rFonts w:ascii="Times New Roman" w:hAnsi="Times New Roman" w:cs="Times New Roman"/>
        </w:rPr>
        <w:t>Conceptually</w:t>
      </w:r>
      <w:r w:rsidRPr="00FB6EA8">
        <w:rPr>
          <w:rFonts w:ascii="Times New Roman" w:hAnsi="Times New Roman" w:cs="Times New Roman"/>
        </w:rPr>
        <w:t xml:space="preserve">, the </w:t>
      </w:r>
      <w:r w:rsidR="00B5595A" w:rsidRPr="00FB6EA8">
        <w:rPr>
          <w:rFonts w:ascii="Times New Roman" w:hAnsi="Times New Roman" w:cs="Times New Roman"/>
        </w:rPr>
        <w:t xml:space="preserve">development </w:t>
      </w:r>
      <w:r w:rsidRPr="00FB6EA8">
        <w:rPr>
          <w:rFonts w:ascii="Times New Roman" w:hAnsi="Times New Roman" w:cs="Times New Roman"/>
        </w:rPr>
        <w:t xml:space="preserve">of </w:t>
      </w:r>
      <w:r w:rsidR="003F06C2" w:rsidRPr="00FB6EA8">
        <w:rPr>
          <w:rFonts w:ascii="Times New Roman" w:hAnsi="Times New Roman" w:cs="Times New Roman"/>
        </w:rPr>
        <w:t>a ranking scheme</w:t>
      </w:r>
      <w:r w:rsidRPr="00FB6EA8">
        <w:rPr>
          <w:rFonts w:ascii="Times New Roman" w:hAnsi="Times New Roman" w:cs="Times New Roman"/>
        </w:rPr>
        <w:t xml:space="preserve"> would </w:t>
      </w:r>
      <w:r w:rsidR="003F06C2" w:rsidRPr="00FB6EA8">
        <w:rPr>
          <w:rFonts w:ascii="Times New Roman" w:hAnsi="Times New Roman" w:cs="Times New Roman"/>
        </w:rPr>
        <w:t xml:space="preserve">require </w:t>
      </w:r>
      <w:r w:rsidRPr="00FB6EA8">
        <w:rPr>
          <w:rFonts w:ascii="Times New Roman" w:hAnsi="Times New Roman" w:cs="Times New Roman"/>
        </w:rPr>
        <w:t>t</w:t>
      </w:r>
      <w:r w:rsidR="003F06C2" w:rsidRPr="00FB6EA8">
        <w:rPr>
          <w:rFonts w:ascii="Times New Roman" w:hAnsi="Times New Roman" w:cs="Times New Roman"/>
        </w:rPr>
        <w:t>he</w:t>
      </w:r>
      <w:r w:rsidRPr="00FB6EA8">
        <w:rPr>
          <w:rFonts w:ascii="Times New Roman" w:hAnsi="Times New Roman" w:cs="Times New Roman"/>
        </w:rPr>
        <w:t xml:space="preserve"> </w:t>
      </w:r>
      <w:r w:rsidR="003F06C2" w:rsidRPr="00FB6EA8">
        <w:rPr>
          <w:rFonts w:ascii="Times New Roman" w:hAnsi="Times New Roman" w:cs="Times New Roman"/>
        </w:rPr>
        <w:t xml:space="preserve">creation of </w:t>
      </w:r>
      <w:r w:rsidRPr="00FB6EA8">
        <w:rPr>
          <w:rFonts w:ascii="Times New Roman" w:hAnsi="Times New Roman" w:cs="Times New Roman"/>
        </w:rPr>
        <w:t xml:space="preserve">a model of analysis </w:t>
      </w:r>
      <w:r w:rsidR="003F06C2" w:rsidRPr="00FB6EA8">
        <w:rPr>
          <w:rFonts w:ascii="Times New Roman" w:hAnsi="Times New Roman" w:cs="Times New Roman"/>
        </w:rPr>
        <w:t xml:space="preserve">that quantifies features that are characteristic of ‘suitable’ model organisms (e.g., genome similarity relative to a disorder of interest, physiological parameters, fecundity values, </w:t>
      </w:r>
      <w:r w:rsidR="00C13D29" w:rsidRPr="00FB6EA8">
        <w:rPr>
          <w:rFonts w:ascii="Times New Roman" w:hAnsi="Times New Roman" w:cs="Times New Roman"/>
        </w:rPr>
        <w:t xml:space="preserve">or </w:t>
      </w:r>
      <w:r w:rsidR="003F06C2" w:rsidRPr="00FB6EA8">
        <w:rPr>
          <w:rFonts w:ascii="Times New Roman" w:hAnsi="Times New Roman" w:cs="Times New Roman"/>
        </w:rPr>
        <w:t xml:space="preserve">costs). </w:t>
      </w:r>
      <w:r w:rsidR="00B5595A" w:rsidRPr="00FB6EA8">
        <w:rPr>
          <w:rFonts w:ascii="Times New Roman" w:hAnsi="Times New Roman" w:cs="Times New Roman"/>
        </w:rPr>
        <w:t xml:space="preserve">The </w:t>
      </w:r>
      <w:r w:rsidR="003F06C2" w:rsidRPr="00FB6EA8">
        <w:rPr>
          <w:rFonts w:ascii="Times New Roman" w:hAnsi="Times New Roman" w:cs="Times New Roman"/>
        </w:rPr>
        <w:t>model c</w:t>
      </w:r>
      <w:r w:rsidRPr="00FB6EA8">
        <w:rPr>
          <w:rFonts w:ascii="Times New Roman" w:hAnsi="Times New Roman" w:cs="Times New Roman"/>
        </w:rPr>
        <w:t xml:space="preserve">ould </w:t>
      </w:r>
      <w:r w:rsidR="00B5595A" w:rsidRPr="00FB6EA8">
        <w:rPr>
          <w:rFonts w:ascii="Times New Roman" w:hAnsi="Times New Roman" w:cs="Times New Roman"/>
        </w:rPr>
        <w:t xml:space="preserve">then </w:t>
      </w:r>
      <w:r w:rsidRPr="00FB6EA8">
        <w:rPr>
          <w:rFonts w:ascii="Times New Roman" w:hAnsi="Times New Roman" w:cs="Times New Roman"/>
        </w:rPr>
        <w:t xml:space="preserve">be primed with </w:t>
      </w:r>
      <w:r w:rsidR="003F06C2" w:rsidRPr="00FB6EA8">
        <w:rPr>
          <w:rFonts w:ascii="Times New Roman" w:hAnsi="Times New Roman" w:cs="Times New Roman"/>
        </w:rPr>
        <w:t xml:space="preserve">established </w:t>
      </w:r>
      <w:r w:rsidRPr="00FB6EA8">
        <w:rPr>
          <w:rFonts w:ascii="Times New Roman" w:hAnsi="Times New Roman" w:cs="Times New Roman"/>
        </w:rPr>
        <w:t xml:space="preserve">model organisms </w:t>
      </w:r>
      <w:r w:rsidR="003F06C2" w:rsidRPr="00FB6EA8">
        <w:rPr>
          <w:rFonts w:ascii="Times New Roman" w:hAnsi="Times New Roman" w:cs="Times New Roman"/>
        </w:rPr>
        <w:t xml:space="preserve">and then </w:t>
      </w:r>
      <w:r w:rsidR="00187700" w:rsidRPr="00FB6EA8">
        <w:rPr>
          <w:rFonts w:ascii="Times New Roman" w:hAnsi="Times New Roman" w:cs="Times New Roman"/>
        </w:rPr>
        <w:t>expanded to include additional candidate organisms</w:t>
      </w:r>
      <w:r w:rsidRPr="00FB6EA8">
        <w:rPr>
          <w:rFonts w:ascii="Times New Roman" w:hAnsi="Times New Roman" w:cs="Times New Roman"/>
        </w:rPr>
        <w:t>.</w:t>
      </w:r>
      <w:r w:rsidR="00187700" w:rsidRPr="00FB6EA8">
        <w:rPr>
          <w:rFonts w:ascii="Times New Roman" w:hAnsi="Times New Roman" w:cs="Times New Roman"/>
        </w:rPr>
        <w:t xml:space="preserve"> </w:t>
      </w:r>
      <w:r w:rsidR="00D651D1" w:rsidRPr="00FB6EA8">
        <w:rPr>
          <w:rFonts w:ascii="Times New Roman" w:hAnsi="Times New Roman" w:cs="Times New Roman"/>
        </w:rPr>
        <w:t>A system could then be devised that reports</w:t>
      </w:r>
      <w:r w:rsidR="003B349E" w:rsidRPr="00FB6EA8">
        <w:rPr>
          <w:rFonts w:ascii="Times New Roman" w:hAnsi="Times New Roman" w:cs="Times New Roman"/>
        </w:rPr>
        <w:t xml:space="preserve"> a </w:t>
      </w:r>
      <w:r w:rsidR="00D651D1" w:rsidRPr="00FB6EA8">
        <w:rPr>
          <w:rFonts w:ascii="Times New Roman" w:hAnsi="Times New Roman" w:cs="Times New Roman"/>
        </w:rPr>
        <w:t xml:space="preserve">ranking </w:t>
      </w:r>
      <w:r w:rsidR="00D534B0" w:rsidRPr="00FB6EA8">
        <w:rPr>
          <w:rFonts w:ascii="Times New Roman" w:hAnsi="Times New Roman" w:cs="Times New Roman"/>
        </w:rPr>
        <w:t xml:space="preserve">or statistical significance </w:t>
      </w:r>
      <w:r w:rsidR="00D651D1" w:rsidRPr="00FB6EA8">
        <w:rPr>
          <w:rFonts w:ascii="Times New Roman" w:hAnsi="Times New Roman" w:cs="Times New Roman"/>
        </w:rPr>
        <w:t xml:space="preserve">score (e.g., p-value) </w:t>
      </w:r>
      <w:r w:rsidR="003B349E" w:rsidRPr="00FB6EA8">
        <w:rPr>
          <w:rFonts w:ascii="Times New Roman" w:hAnsi="Times New Roman" w:cs="Times New Roman"/>
        </w:rPr>
        <w:t>of ‘model-ness’</w:t>
      </w:r>
      <w:r w:rsidR="00D651D1" w:rsidRPr="00FB6EA8">
        <w:rPr>
          <w:rFonts w:ascii="Times New Roman" w:hAnsi="Times New Roman" w:cs="Times New Roman"/>
        </w:rPr>
        <w:t xml:space="preserve"> relative to </w:t>
      </w:r>
      <w:r w:rsidR="00D651D1" w:rsidRPr="00FB6EA8">
        <w:rPr>
          <w:rFonts w:ascii="Times New Roman" w:hAnsi="Times New Roman" w:cs="Times New Roman"/>
        </w:rPr>
        <w:lastRenderedPageBreak/>
        <w:t>parameters that align with a researcher’s preferences.</w:t>
      </w:r>
      <w:r w:rsidR="003B349E" w:rsidRPr="00FB6EA8">
        <w:rPr>
          <w:rFonts w:ascii="Times New Roman" w:hAnsi="Times New Roman" w:cs="Times New Roman"/>
        </w:rPr>
        <w:t xml:space="preserve"> </w:t>
      </w:r>
      <w:r w:rsidR="00B1412F" w:rsidRPr="00FB6EA8">
        <w:rPr>
          <w:rFonts w:ascii="Times New Roman" w:hAnsi="Times New Roman" w:cs="Times New Roman"/>
        </w:rPr>
        <w:t>O</w:t>
      </w:r>
      <w:r w:rsidR="003B349E" w:rsidRPr="00FB6EA8">
        <w:rPr>
          <w:rFonts w:ascii="Times New Roman" w:hAnsi="Times New Roman" w:cs="Times New Roman"/>
        </w:rPr>
        <w:t>ne or more</w:t>
      </w:r>
      <w:r w:rsidR="00DE3088" w:rsidRPr="00FB6EA8">
        <w:rPr>
          <w:rFonts w:ascii="Times New Roman" w:hAnsi="Times New Roman" w:cs="Times New Roman"/>
        </w:rPr>
        <w:t xml:space="preserve"> thresholds may be specified to exclude </w:t>
      </w:r>
      <w:r w:rsidR="00AF6EDD" w:rsidRPr="00FB6EA8">
        <w:rPr>
          <w:rFonts w:ascii="Times New Roman" w:hAnsi="Times New Roman" w:cs="Times New Roman"/>
        </w:rPr>
        <w:t xml:space="preserve">certain candidate </w:t>
      </w:r>
      <w:r w:rsidR="00DE3088" w:rsidRPr="00FB6EA8">
        <w:rPr>
          <w:rFonts w:ascii="Times New Roman" w:hAnsi="Times New Roman" w:cs="Times New Roman"/>
        </w:rPr>
        <w:t>species except those that meet predetermined criteria that are deemed essential in new model organisms</w:t>
      </w:r>
      <w:r w:rsidR="00D534B0" w:rsidRPr="00FB6EA8">
        <w:rPr>
          <w:rFonts w:ascii="Times New Roman" w:hAnsi="Times New Roman" w:cs="Times New Roman"/>
        </w:rPr>
        <w:t xml:space="preserve"> (e.g., cost, physiological, or fecundity parameters)</w:t>
      </w:r>
      <w:r w:rsidR="00DE3088" w:rsidRPr="00FB6EA8">
        <w:rPr>
          <w:rFonts w:ascii="Times New Roman" w:hAnsi="Times New Roman" w:cs="Times New Roman"/>
        </w:rPr>
        <w:t>.</w:t>
      </w:r>
      <w:r w:rsidR="003679B7" w:rsidRPr="00FB6EA8">
        <w:rPr>
          <w:rFonts w:ascii="Times New Roman" w:hAnsi="Times New Roman" w:cs="Times New Roman"/>
        </w:rPr>
        <w:t xml:space="preserve"> </w:t>
      </w:r>
      <w:r w:rsidR="007A4487" w:rsidRPr="00FB6EA8">
        <w:rPr>
          <w:rFonts w:ascii="Times New Roman" w:hAnsi="Times New Roman" w:cs="Times New Roman"/>
        </w:rPr>
        <w:t xml:space="preserve">Such </w:t>
      </w:r>
      <w:r w:rsidR="00CB561C" w:rsidRPr="00FB6EA8">
        <w:rPr>
          <w:rFonts w:ascii="Times New Roman" w:hAnsi="Times New Roman" w:cs="Times New Roman"/>
        </w:rPr>
        <w:t>a framework</w:t>
      </w:r>
      <w:r w:rsidR="00DE3088" w:rsidRPr="00FB6EA8">
        <w:rPr>
          <w:rFonts w:ascii="Times New Roman" w:hAnsi="Times New Roman" w:cs="Times New Roman"/>
        </w:rPr>
        <w:t xml:space="preserve"> </w:t>
      </w:r>
      <w:r w:rsidR="00CB561C" w:rsidRPr="00FB6EA8">
        <w:rPr>
          <w:rFonts w:ascii="Times New Roman" w:hAnsi="Times New Roman" w:cs="Times New Roman"/>
        </w:rPr>
        <w:t>could also potentially accommodate for objective evaluation of the efficacy of currently established model organisms in research</w:t>
      </w:r>
      <w:r w:rsidR="00DE3088" w:rsidRPr="00FB6EA8">
        <w:rPr>
          <w:rFonts w:ascii="Times New Roman" w:hAnsi="Times New Roman" w:cs="Times New Roman"/>
        </w:rPr>
        <w:t>.</w:t>
      </w:r>
      <w:r w:rsidR="003679B7" w:rsidRPr="00FB6EA8">
        <w:rPr>
          <w:rFonts w:ascii="Times New Roman" w:hAnsi="Times New Roman" w:cs="Times New Roman"/>
        </w:rPr>
        <w:t xml:space="preserve"> </w:t>
      </w:r>
      <w:r w:rsidR="00B25797" w:rsidRPr="00FB6EA8">
        <w:rPr>
          <w:rFonts w:ascii="Times New Roman" w:hAnsi="Times New Roman" w:cs="Times New Roman"/>
        </w:rPr>
        <w:t>As this review suggests</w:t>
      </w:r>
      <w:r w:rsidR="00DE3088" w:rsidRPr="00FB6EA8">
        <w:rPr>
          <w:rFonts w:ascii="Times New Roman" w:hAnsi="Times New Roman" w:cs="Times New Roman"/>
        </w:rPr>
        <w:t xml:space="preserve">, agricultural species </w:t>
      </w:r>
      <w:r w:rsidR="00B25797" w:rsidRPr="00FB6EA8">
        <w:rPr>
          <w:rFonts w:ascii="Times New Roman" w:hAnsi="Times New Roman" w:cs="Times New Roman"/>
        </w:rPr>
        <w:t xml:space="preserve">may </w:t>
      </w:r>
      <w:r w:rsidR="00AF6EDD" w:rsidRPr="00FB6EA8">
        <w:rPr>
          <w:rFonts w:ascii="Times New Roman" w:hAnsi="Times New Roman" w:cs="Times New Roman"/>
        </w:rPr>
        <w:t>emerge as early candidates of interest</w:t>
      </w:r>
      <w:r w:rsidR="00DE3088" w:rsidRPr="00FB6EA8">
        <w:rPr>
          <w:rFonts w:ascii="Times New Roman" w:hAnsi="Times New Roman" w:cs="Times New Roman"/>
        </w:rPr>
        <w:t xml:space="preserve">, based upon the reasons that have been </w:t>
      </w:r>
      <w:r w:rsidR="00EC37BF" w:rsidRPr="00FB6EA8">
        <w:rPr>
          <w:rFonts w:ascii="Times New Roman" w:hAnsi="Times New Roman" w:cs="Times New Roman"/>
        </w:rPr>
        <w:t xml:space="preserve">discussed </w:t>
      </w:r>
      <w:r w:rsidR="00DE3088" w:rsidRPr="00FB6EA8">
        <w:rPr>
          <w:rFonts w:ascii="Times New Roman" w:hAnsi="Times New Roman" w:cs="Times New Roman"/>
        </w:rPr>
        <w:t>above.</w:t>
      </w:r>
    </w:p>
    <w:p w14:paraId="2000690D" w14:textId="350D4AED" w:rsidR="00B74FB1" w:rsidRPr="00FB6EA8" w:rsidRDefault="00DE3088" w:rsidP="00913FDB">
      <w:pPr>
        <w:spacing w:line="480" w:lineRule="auto"/>
        <w:rPr>
          <w:rFonts w:ascii="Times New Roman" w:hAnsi="Times New Roman" w:cs="Times New Roman"/>
        </w:rPr>
      </w:pPr>
      <w:r w:rsidRPr="00FB6EA8">
        <w:rPr>
          <w:rFonts w:ascii="Times New Roman" w:hAnsi="Times New Roman" w:cs="Times New Roman"/>
        </w:rPr>
        <w:tab/>
      </w:r>
      <w:r w:rsidR="00771E18" w:rsidRPr="00FB6EA8">
        <w:rPr>
          <w:rFonts w:ascii="Times New Roman" w:hAnsi="Times New Roman" w:cs="Times New Roman"/>
        </w:rPr>
        <w:t>M</w:t>
      </w:r>
      <w:r w:rsidRPr="00FB6EA8">
        <w:rPr>
          <w:rFonts w:ascii="Times New Roman" w:hAnsi="Times New Roman" w:cs="Times New Roman"/>
        </w:rPr>
        <w:t xml:space="preserve">any human diseases </w:t>
      </w:r>
      <w:r w:rsidR="007A4487" w:rsidRPr="00FB6EA8">
        <w:rPr>
          <w:rFonts w:ascii="Times New Roman" w:hAnsi="Times New Roman" w:cs="Times New Roman"/>
        </w:rPr>
        <w:t xml:space="preserve">of strong clinical interest </w:t>
      </w:r>
      <w:r w:rsidRPr="00FB6EA8">
        <w:rPr>
          <w:rFonts w:ascii="Times New Roman" w:hAnsi="Times New Roman" w:cs="Times New Roman"/>
        </w:rPr>
        <w:t>are influenced by highly complex genetic factors</w:t>
      </w:r>
      <w:r w:rsidR="00A16333" w:rsidRPr="00FB6EA8">
        <w:rPr>
          <w:rFonts w:ascii="Times New Roman" w:hAnsi="Times New Roman" w:cs="Times New Roman"/>
        </w:rPr>
        <w:t xml:space="preserve"> </w:t>
      </w:r>
      <w:r w:rsidR="00A67317"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E451DDF8-418B-4BB1-9C0F-C113AE9F91EF&lt;/uuid&gt;&lt;priority&gt;48&lt;/priority&gt;&lt;publications&gt;&lt;publication&gt;&lt;uuid&gt;B58B5970-2F91-46FB-AA6E-B9C1484E200A&lt;/uuid&gt;&lt;volume&gt;371&lt;/volume&gt;&lt;doi&gt;10.1038/371130a0&lt;/doi&gt;&lt;startpage&gt;130&lt;/startpage&gt;&lt;publication_date&gt;99199409081200000000222000&lt;/publication_date&gt;&lt;url&gt;http://eutils.ncbi.nlm.nih.gov/entrez/eutils/elink.fcgi?dbfrom=pubmed&amp;amp;id=8072542&amp;amp;retmode=ref&amp;amp;cmd=prlinks&lt;/url&gt;&lt;type&gt;400&lt;/type&gt;&lt;title&gt;A genome-wide search for human type 1 diabetes susceptibility genes.&lt;/title&gt;&lt;location&gt;200,9,51.7629436,-1.2192471&lt;/location&gt;&lt;institution&gt;Nuffield Department of Surgery, University of Oxford, John Radcliffe Hospital, Headington, UK.&lt;/institution&gt;&lt;number&gt;6493&lt;/number&gt;&lt;subtype&gt;400&lt;/subtype&gt;&lt;endpage&gt;136&lt;/endpage&gt;&lt;bundle&gt;&lt;publication&gt;&lt;publisher&gt;Nature Publishing Group&lt;/publisher&gt;&lt;title&gt;Nature&lt;/title&gt;&lt;type&gt;-100&lt;/type&gt;&lt;subtype&gt;-100&lt;/subtype&gt;&lt;uuid&gt;9A81C1D5-3497-47D8-A5CB-3DF16C09212E&lt;/uuid&gt;&lt;/publication&gt;&lt;/bundle&gt;&lt;authors&gt;&lt;author&gt;&lt;firstName&gt;J&lt;/firstName&gt;&lt;middleNames&gt;L&lt;/middleNames&gt;&lt;lastName&gt;Davies&lt;/lastName&gt;&lt;/author&gt;&lt;author&gt;&lt;firstName&gt;Y&lt;/firstName&gt;&lt;lastName&gt;Kawaguchi&lt;/lastName&gt;&lt;/author&gt;&lt;author&gt;&lt;firstName&gt;S&lt;/firstName&gt;&lt;middleNames&gt;T&lt;/middleNames&gt;&lt;lastName&gt;Bennett&lt;/lastName&gt;&lt;/author&gt;&lt;author&gt;&lt;firstName&gt;J&lt;/firstName&gt;&lt;middleNames&gt;B&lt;/middleNames&gt;&lt;lastName&gt;Copeman&lt;/lastName&gt;&lt;/author&gt;&lt;author&gt;&lt;firstName&gt;H&lt;/firstName&gt;&lt;middleNames&gt;J&lt;/middleNames&gt;&lt;lastName&gt;Cordell&lt;/lastName&gt;&lt;/author&gt;&lt;author&gt;&lt;firstName&gt;L&lt;/firstName&gt;&lt;middleNames&gt;E&lt;/middleNames&gt;&lt;lastName&gt;Pritchard&lt;/lastName&gt;&lt;/author&gt;&lt;author&gt;&lt;firstName&gt;P&lt;/firstName&gt;&lt;middleNames&gt;W&lt;/middleNames&gt;&lt;lastName&gt;Reed&lt;/lastName&gt;&lt;/author&gt;&lt;author&gt;&lt;firstName&gt;S&lt;/firstName&gt;&lt;middleNames&gt;C&lt;/middleNames&gt;&lt;lastName&gt;Gough&lt;/lastName&gt;&lt;/author&gt;&lt;author&gt;&lt;firstName&gt;S&lt;/firstName&gt;&lt;middleNames&gt;C&lt;/middleNames&gt;&lt;lastName&gt;Jenkins&lt;/lastName&gt;&lt;/author&gt;&lt;author&gt;&lt;firstName&gt;S&lt;/firstName&gt;&lt;middleNames&gt;M&lt;/middleNames&gt;&lt;lastName&gt;Palmer&lt;/lastName&gt;&lt;/author&gt;&lt;/authors&gt;&lt;/publication&gt;&lt;publication&gt;&lt;uuid&gt;B9C20BEE-5A76-4B4F-AA58-EC918FE2E4F3&lt;/uuid&gt;&lt;volume&gt;1&lt;/volume&gt;&lt;startpage&gt;12&lt;/startpage&gt;&lt;publication_date&gt;99199906001200000000220000&lt;/publication_date&gt;&lt;url&gt;http://eutils.ncbi.nlm.nih.gov/entrez/eutils/elink.fcgi?dbfrom=pubmed&amp;amp;id=22033545&amp;amp;retmode=ref&amp;amp;cmd=prlinks&lt;/url&gt;&lt;type&gt;400&lt;/type&gt;&lt;title&gt;Molecular linkage studies of bipolar disorder.&lt;/title&gt;&lt;location&gt;200,2,41.2033216,-77.1945247&lt;/location&gt;&lt;institution&gt;The department of Psychiatry and the Center for Neurobiology and Behavior, University of Pennsylvania, USA.&lt;/institution&gt;&lt;number&gt;1&lt;/number&gt;&lt;subtype&gt;400&lt;/subtype&gt;&lt;endpage&gt;21&lt;/endpage&gt;&lt;bundle&gt;&lt;publication&gt;&lt;title&gt;Dialogues in clinical neuroscience&lt;/title&gt;&lt;type&gt;-100&lt;/type&gt;&lt;subtype&gt;-100&lt;/subtype&gt;&lt;uuid&gt;66E35740-8D14-4176-A613-352631B7563B&lt;/uuid&gt;&lt;/publication&gt;&lt;/bundle&gt;&lt;authors&gt;&lt;author&gt;&lt;firstName&gt;W&lt;/firstName&gt;&lt;middleNames&gt;H&lt;/middleNames&gt;&lt;lastName&gt;Berrettini&lt;/lastName&gt;&lt;/author&gt;&lt;/authors&gt;&lt;/publication&gt;&lt;publication&gt;&lt;uuid&gt;6A5389BB-DD7B-410D-B43C-4CE94A712BB5&lt;/uuid&gt;&lt;volume&gt;32&lt;/volume&gt;&lt;accepted_date&gt;99200811041200000000222000&lt;/accepted_date&gt;&lt;doi&gt;10.1016/j.tins.2008.11.002&lt;/doi&gt;&lt;startpage&gt;69&lt;/startpage&gt;&lt;revision_date&gt;99200810291200000000222000&lt;/revision_date&gt;&lt;publication_date&gt;99200902001200000000220000&lt;/publication_date&gt;&lt;url&gt;http://eutils.ncbi.nlm.nih.gov/entrez/eutils/elink.fcgi?dbfrom=pubmed&amp;amp;id=19135727&amp;amp;retmode=ref&amp;amp;cmd=prlinks&lt;/url&gt;&lt;type&gt;400&lt;/type&gt;&lt;title&gt;Contact in the genetics of autism and schizophrenia.&lt;/title&gt;&lt;location&gt;200,4,52.0901422,5.1096649&lt;/location&gt;&lt;submission_date&gt;99200807291200000000222000&lt;/submission_date&gt;&lt;number&gt;2&lt;/number&gt;&lt;institution&gt;Rudolf Magnus Institute of Neuroscience, Department of Neuroscience and Pharmacology, University Medical Center Utrecht, P.O. Box 85060, 3508 AB Utrecht, The Netherlands. j.p.h.burbach@umcutrecht.nl &amp;lt;j.p.h.burbach@umcutrecht.nl&gt;&lt;/institution&gt;&lt;subtype&gt;400&lt;/subtype&gt;&lt;endpage&gt;72&lt;/endpage&gt;&lt;bundle&gt;&lt;publication&gt;&lt;title&gt;Trends in neurosciences&lt;/title&gt;&lt;type&gt;-100&lt;/type&gt;&lt;subtype&gt;-100&lt;/subtype&gt;&lt;uuid&gt;354BFDCD-C4EF-4D8D-AC1A-598F16372F8D&lt;/uuid&gt;&lt;/publication&gt;&lt;/bundle&gt;&lt;authors&gt;&lt;author&gt;&lt;firstName&gt;J&lt;/firstName&gt;&lt;middleNames&gt;Peter H&lt;/middleNames&gt;&lt;lastName&gt;Burbach&lt;/lastName&gt;&lt;/author&gt;&lt;author&gt;&lt;nonDroppingParticle&gt;van der&lt;/nonDroppingParticle&gt;&lt;firstName&gt;Bert&lt;/firstName&gt;&lt;lastName&gt;Zwaag&lt;/lastName&gt;&lt;/author&gt;&lt;/authors&gt;&lt;/publication&gt;&lt;/publications&gt;&lt;cites&gt;&lt;/cites&gt;&lt;/citation&gt;</w:instrText>
      </w:r>
      <w:r w:rsidR="00A67317" w:rsidRPr="00FB6EA8">
        <w:rPr>
          <w:rFonts w:ascii="Times New Roman" w:hAnsi="Times New Roman" w:cs="Times New Roman"/>
        </w:rPr>
        <w:fldChar w:fldCharType="separate"/>
      </w:r>
      <w:r w:rsidR="008005D8" w:rsidRPr="00FB6EA8">
        <w:rPr>
          <w:rFonts w:ascii="Times New Roman" w:hAnsi="Times New Roman" w:cs="Times New Roman"/>
        </w:rPr>
        <w:t>[57-59]</w:t>
      </w:r>
      <w:r w:rsidR="00A67317" w:rsidRPr="00FB6EA8">
        <w:rPr>
          <w:rFonts w:ascii="Times New Roman" w:hAnsi="Times New Roman" w:cs="Times New Roman"/>
        </w:rPr>
        <w:fldChar w:fldCharType="end"/>
      </w:r>
      <w:r w:rsidR="00771E18" w:rsidRPr="00FB6EA8">
        <w:rPr>
          <w:rFonts w:ascii="Times New Roman" w:hAnsi="Times New Roman" w:cs="Times New Roman"/>
        </w:rPr>
        <w:t xml:space="preserve">. Therefore, there is limited benefit to identifying additional </w:t>
      </w:r>
      <w:r w:rsidRPr="00FB6EA8">
        <w:rPr>
          <w:rFonts w:ascii="Times New Roman" w:hAnsi="Times New Roman" w:cs="Times New Roman"/>
        </w:rPr>
        <w:t xml:space="preserve">patterns of </w:t>
      </w:r>
      <w:r w:rsidR="00771E18" w:rsidRPr="00FB6EA8">
        <w:rPr>
          <w:rFonts w:ascii="Times New Roman" w:hAnsi="Times New Roman" w:cs="Times New Roman"/>
        </w:rPr>
        <w:t xml:space="preserve">simple or </w:t>
      </w:r>
      <w:proofErr w:type="spellStart"/>
      <w:r w:rsidRPr="00FB6EA8">
        <w:rPr>
          <w:rFonts w:ascii="Times New Roman" w:hAnsi="Times New Roman" w:cs="Times New Roman"/>
        </w:rPr>
        <w:t>Mendelian</w:t>
      </w:r>
      <w:proofErr w:type="spellEnd"/>
      <w:r w:rsidRPr="00FB6EA8">
        <w:rPr>
          <w:rFonts w:ascii="Times New Roman" w:hAnsi="Times New Roman" w:cs="Times New Roman"/>
        </w:rPr>
        <w:t xml:space="preserve"> inheritance.</w:t>
      </w:r>
      <w:r w:rsidR="003679B7" w:rsidRPr="00FB6EA8">
        <w:rPr>
          <w:rFonts w:ascii="Times New Roman" w:hAnsi="Times New Roman" w:cs="Times New Roman"/>
        </w:rPr>
        <w:t xml:space="preserve"> </w:t>
      </w:r>
      <w:r w:rsidR="00114E55" w:rsidRPr="00FB6EA8">
        <w:rPr>
          <w:rFonts w:ascii="Times New Roman" w:hAnsi="Times New Roman" w:cs="Times New Roman"/>
        </w:rPr>
        <w:t>Many</w:t>
      </w:r>
      <w:r w:rsidR="00A54A64" w:rsidRPr="00FB6EA8">
        <w:rPr>
          <w:rFonts w:ascii="Times New Roman" w:hAnsi="Times New Roman" w:cs="Times New Roman"/>
        </w:rPr>
        <w:t xml:space="preserve"> diseases have underlying ‘gene networks’ that </w:t>
      </w:r>
      <w:r w:rsidR="00114E55" w:rsidRPr="00FB6EA8">
        <w:rPr>
          <w:rFonts w:ascii="Times New Roman" w:hAnsi="Times New Roman" w:cs="Times New Roman"/>
        </w:rPr>
        <w:t xml:space="preserve">may be </w:t>
      </w:r>
      <w:r w:rsidR="00A54A64" w:rsidRPr="00FB6EA8">
        <w:rPr>
          <w:rFonts w:ascii="Times New Roman" w:hAnsi="Times New Roman" w:cs="Times New Roman"/>
        </w:rPr>
        <w:t xml:space="preserve">organism-specific, </w:t>
      </w:r>
      <w:r w:rsidR="00CF1DBF" w:rsidRPr="00FB6EA8">
        <w:rPr>
          <w:rFonts w:ascii="Times New Roman" w:hAnsi="Times New Roman" w:cs="Times New Roman"/>
        </w:rPr>
        <w:t>which</w:t>
      </w:r>
      <w:r w:rsidR="00A54A64" w:rsidRPr="00FB6EA8">
        <w:rPr>
          <w:rFonts w:ascii="Times New Roman" w:hAnsi="Times New Roman" w:cs="Times New Roman"/>
        </w:rPr>
        <w:t xml:space="preserve"> poses </w:t>
      </w:r>
      <w:r w:rsidR="00114E55" w:rsidRPr="00FB6EA8">
        <w:rPr>
          <w:rFonts w:ascii="Times New Roman" w:hAnsi="Times New Roman" w:cs="Times New Roman"/>
        </w:rPr>
        <w:t xml:space="preserve">potential </w:t>
      </w:r>
      <w:r w:rsidR="00A54A64" w:rsidRPr="00FB6EA8">
        <w:rPr>
          <w:rFonts w:ascii="Times New Roman" w:hAnsi="Times New Roman" w:cs="Times New Roman"/>
        </w:rPr>
        <w:t xml:space="preserve">barriers to the current practice of using model organisms with </w:t>
      </w:r>
      <w:r w:rsidR="00114E55" w:rsidRPr="00FB6EA8">
        <w:rPr>
          <w:rFonts w:ascii="Times New Roman" w:hAnsi="Times New Roman" w:cs="Times New Roman"/>
        </w:rPr>
        <w:t xml:space="preserve">significant genetic divergence from </w:t>
      </w:r>
      <w:r w:rsidR="00A54A64" w:rsidRPr="00FB6EA8">
        <w:rPr>
          <w:rFonts w:ascii="Times New Roman" w:hAnsi="Times New Roman" w:cs="Times New Roman"/>
        </w:rPr>
        <w:t>humans.</w:t>
      </w:r>
      <w:r w:rsidR="003679B7" w:rsidRPr="00FB6EA8">
        <w:rPr>
          <w:rFonts w:ascii="Times New Roman" w:hAnsi="Times New Roman" w:cs="Times New Roman"/>
        </w:rPr>
        <w:t xml:space="preserve"> </w:t>
      </w:r>
      <w:r w:rsidR="008A1459" w:rsidRPr="00FB6EA8">
        <w:rPr>
          <w:rFonts w:ascii="Times New Roman" w:hAnsi="Times New Roman" w:cs="Times New Roman"/>
        </w:rPr>
        <w:t>Therefore a</w:t>
      </w:r>
      <w:r w:rsidR="00A54A64" w:rsidRPr="00FB6EA8">
        <w:rPr>
          <w:rFonts w:ascii="Times New Roman" w:hAnsi="Times New Roman" w:cs="Times New Roman"/>
        </w:rPr>
        <w:t>gricultural species</w:t>
      </w:r>
      <w:r w:rsidR="00114E55" w:rsidRPr="00FB6EA8">
        <w:rPr>
          <w:rFonts w:ascii="Times New Roman" w:hAnsi="Times New Roman" w:cs="Times New Roman"/>
        </w:rPr>
        <w:t>,</w:t>
      </w:r>
      <w:r w:rsidR="00A54A64" w:rsidRPr="00FB6EA8">
        <w:rPr>
          <w:rFonts w:ascii="Times New Roman" w:hAnsi="Times New Roman" w:cs="Times New Roman"/>
        </w:rPr>
        <w:t xml:space="preserve"> such as </w:t>
      </w:r>
      <w:r w:rsidR="00D83D80" w:rsidRPr="00FB6EA8">
        <w:rPr>
          <w:rFonts w:ascii="Times New Roman" w:hAnsi="Times New Roman" w:cs="Times New Roman"/>
          <w:i/>
        </w:rPr>
        <w:t xml:space="preserve">B. </w:t>
      </w:r>
      <w:proofErr w:type="spellStart"/>
      <w:proofErr w:type="gramStart"/>
      <w:r w:rsidR="00D83D80" w:rsidRPr="00FB6EA8">
        <w:rPr>
          <w:rFonts w:ascii="Times New Roman" w:hAnsi="Times New Roman" w:cs="Times New Roman"/>
          <w:i/>
        </w:rPr>
        <w:t>taurus</w:t>
      </w:r>
      <w:proofErr w:type="spellEnd"/>
      <w:proofErr w:type="gramEnd"/>
      <w:r w:rsidR="00114E55" w:rsidRPr="00FB6EA8">
        <w:rPr>
          <w:rFonts w:ascii="Times New Roman" w:hAnsi="Times New Roman" w:cs="Times New Roman"/>
          <w:i/>
        </w:rPr>
        <w:t>,</w:t>
      </w:r>
      <w:r w:rsidR="00D83D80" w:rsidRPr="00FB6EA8">
        <w:rPr>
          <w:rFonts w:ascii="Times New Roman" w:hAnsi="Times New Roman" w:cs="Times New Roman"/>
        </w:rPr>
        <w:t xml:space="preserve"> </w:t>
      </w:r>
      <w:r w:rsidR="008A1459" w:rsidRPr="00FB6EA8">
        <w:rPr>
          <w:rFonts w:ascii="Times New Roman" w:hAnsi="Times New Roman" w:cs="Times New Roman"/>
        </w:rPr>
        <w:t xml:space="preserve">may </w:t>
      </w:r>
      <w:r w:rsidR="00114E55" w:rsidRPr="00FB6EA8">
        <w:rPr>
          <w:rFonts w:ascii="Times New Roman" w:hAnsi="Times New Roman" w:cs="Times New Roman"/>
        </w:rPr>
        <w:t>be</w:t>
      </w:r>
      <w:r w:rsidR="00A54A64" w:rsidRPr="00FB6EA8">
        <w:rPr>
          <w:rFonts w:ascii="Times New Roman" w:hAnsi="Times New Roman" w:cs="Times New Roman"/>
        </w:rPr>
        <w:t xml:space="preserve"> </w:t>
      </w:r>
      <w:r w:rsidR="00114E55" w:rsidRPr="00FB6EA8">
        <w:rPr>
          <w:rFonts w:ascii="Times New Roman" w:hAnsi="Times New Roman" w:cs="Times New Roman"/>
        </w:rPr>
        <w:t xml:space="preserve">more suitable </w:t>
      </w:r>
      <w:r w:rsidR="00A54A64" w:rsidRPr="00FB6EA8">
        <w:rPr>
          <w:rFonts w:ascii="Times New Roman" w:hAnsi="Times New Roman" w:cs="Times New Roman"/>
        </w:rPr>
        <w:t>candidates</w:t>
      </w:r>
      <w:r w:rsidR="00114E55" w:rsidRPr="00FB6EA8">
        <w:rPr>
          <w:rFonts w:ascii="Times New Roman" w:hAnsi="Times New Roman" w:cs="Times New Roman"/>
        </w:rPr>
        <w:t xml:space="preserve"> compared to the dominantly used rodent species</w:t>
      </w:r>
      <w:r w:rsidR="00A54A64" w:rsidRPr="00FB6EA8">
        <w:rPr>
          <w:rFonts w:ascii="Times New Roman" w:hAnsi="Times New Roman" w:cs="Times New Roman"/>
        </w:rPr>
        <w:t xml:space="preserve">, due to similarities in disease </w:t>
      </w:r>
      <w:r w:rsidR="00EC37BF" w:rsidRPr="00FB6EA8">
        <w:rPr>
          <w:rFonts w:ascii="Times New Roman" w:hAnsi="Times New Roman" w:cs="Times New Roman"/>
        </w:rPr>
        <w:t>etiology and presentation</w:t>
      </w:r>
      <w:r w:rsidR="00A54A64" w:rsidRPr="00FB6EA8">
        <w:rPr>
          <w:rFonts w:ascii="Times New Roman" w:hAnsi="Times New Roman" w:cs="Times New Roman"/>
        </w:rPr>
        <w:t>.</w:t>
      </w:r>
      <w:r w:rsidR="00114E55" w:rsidRPr="00FB6EA8">
        <w:rPr>
          <w:rFonts w:ascii="Times New Roman" w:hAnsi="Times New Roman" w:cs="Times New Roman"/>
        </w:rPr>
        <w:t xml:space="preserve"> An</w:t>
      </w:r>
      <w:r w:rsidR="00734C83" w:rsidRPr="00FB6EA8">
        <w:rPr>
          <w:rFonts w:ascii="Times New Roman" w:hAnsi="Times New Roman" w:cs="Times New Roman"/>
        </w:rPr>
        <w:t xml:space="preserve"> initial </w:t>
      </w:r>
      <w:r w:rsidR="00114E55" w:rsidRPr="00FB6EA8">
        <w:rPr>
          <w:rFonts w:ascii="Times New Roman" w:hAnsi="Times New Roman" w:cs="Times New Roman"/>
        </w:rPr>
        <w:t xml:space="preserve">approach to </w:t>
      </w:r>
      <w:r w:rsidR="00734C83" w:rsidRPr="00FB6EA8">
        <w:rPr>
          <w:rFonts w:ascii="Times New Roman" w:hAnsi="Times New Roman" w:cs="Times New Roman"/>
        </w:rPr>
        <w:t>test</w:t>
      </w:r>
      <w:r w:rsidR="00114E55" w:rsidRPr="00FB6EA8">
        <w:rPr>
          <w:rFonts w:ascii="Times New Roman" w:hAnsi="Times New Roman" w:cs="Times New Roman"/>
        </w:rPr>
        <w:t xml:space="preserve"> this theory</w:t>
      </w:r>
      <w:r w:rsidR="00734C83" w:rsidRPr="00FB6EA8">
        <w:rPr>
          <w:rFonts w:ascii="Times New Roman" w:hAnsi="Times New Roman" w:cs="Times New Roman"/>
        </w:rPr>
        <w:t xml:space="preserve"> could be to assemble disease gene networks that are known or hypothesized to exist in species</w:t>
      </w:r>
      <w:r w:rsidR="00114E55" w:rsidRPr="00FB6EA8">
        <w:rPr>
          <w:rFonts w:ascii="Times New Roman" w:hAnsi="Times New Roman" w:cs="Times New Roman"/>
        </w:rPr>
        <w:t xml:space="preserve"> of interest</w:t>
      </w:r>
      <w:r w:rsidR="00734C83" w:rsidRPr="00FB6EA8">
        <w:rPr>
          <w:rFonts w:ascii="Times New Roman" w:hAnsi="Times New Roman" w:cs="Times New Roman"/>
        </w:rPr>
        <w:t xml:space="preserve">, and </w:t>
      </w:r>
      <w:r w:rsidR="00114E55" w:rsidRPr="00FB6EA8">
        <w:rPr>
          <w:rFonts w:ascii="Times New Roman" w:hAnsi="Times New Roman" w:cs="Times New Roman"/>
        </w:rPr>
        <w:t xml:space="preserve">then </w:t>
      </w:r>
      <w:r w:rsidR="00734C83" w:rsidRPr="00FB6EA8">
        <w:rPr>
          <w:rFonts w:ascii="Times New Roman" w:hAnsi="Times New Roman" w:cs="Times New Roman"/>
        </w:rPr>
        <w:t xml:space="preserve">attempt to align them </w:t>
      </w:r>
      <w:r w:rsidR="00114E55" w:rsidRPr="00FB6EA8">
        <w:rPr>
          <w:rFonts w:ascii="Times New Roman" w:hAnsi="Times New Roman" w:cs="Times New Roman"/>
        </w:rPr>
        <w:t xml:space="preserve">according to </w:t>
      </w:r>
      <w:r w:rsidR="00734C83" w:rsidRPr="00FB6EA8">
        <w:rPr>
          <w:rFonts w:ascii="Times New Roman" w:hAnsi="Times New Roman" w:cs="Times New Roman"/>
        </w:rPr>
        <w:t>relative degrees of similarity</w:t>
      </w:r>
      <w:r w:rsidR="00114E55" w:rsidRPr="00FB6EA8">
        <w:rPr>
          <w:rFonts w:ascii="Times New Roman" w:hAnsi="Times New Roman" w:cs="Times New Roman"/>
        </w:rPr>
        <w:t xml:space="preserve"> to human disease gene networks</w:t>
      </w:r>
      <w:r w:rsidR="00CF1DBF" w:rsidRPr="00FB6EA8">
        <w:rPr>
          <w:rFonts w:ascii="Times New Roman" w:hAnsi="Times New Roman" w:cs="Times New Roman"/>
        </w:rPr>
        <w:t>.</w:t>
      </w:r>
      <w:r w:rsidR="00734C83" w:rsidRPr="00FB6EA8">
        <w:rPr>
          <w:rFonts w:ascii="Times New Roman" w:hAnsi="Times New Roman" w:cs="Times New Roman"/>
        </w:rPr>
        <w:t xml:space="preserve"> </w:t>
      </w:r>
      <w:r w:rsidR="00114E55" w:rsidRPr="00FB6EA8">
        <w:rPr>
          <w:rFonts w:ascii="Times New Roman" w:hAnsi="Times New Roman" w:cs="Times New Roman"/>
        </w:rPr>
        <w:t xml:space="preserve">Such an approach </w:t>
      </w:r>
      <w:r w:rsidR="00CF1DBF" w:rsidRPr="00FB6EA8">
        <w:rPr>
          <w:rFonts w:ascii="Times New Roman" w:hAnsi="Times New Roman" w:cs="Times New Roman"/>
        </w:rPr>
        <w:t xml:space="preserve">may also </w:t>
      </w:r>
      <w:r w:rsidR="00114E55" w:rsidRPr="00FB6EA8">
        <w:rPr>
          <w:rFonts w:ascii="Times New Roman" w:hAnsi="Times New Roman" w:cs="Times New Roman"/>
        </w:rPr>
        <w:t xml:space="preserve">be used to </w:t>
      </w:r>
      <w:r w:rsidR="00CF1DBF" w:rsidRPr="00FB6EA8">
        <w:rPr>
          <w:rFonts w:ascii="Times New Roman" w:hAnsi="Times New Roman" w:cs="Times New Roman"/>
        </w:rPr>
        <w:t xml:space="preserve">indicate the suitability of these species as test subjects for </w:t>
      </w:r>
      <w:r w:rsidR="00114E55" w:rsidRPr="00FB6EA8">
        <w:rPr>
          <w:rFonts w:ascii="Times New Roman" w:hAnsi="Times New Roman" w:cs="Times New Roman"/>
        </w:rPr>
        <w:t xml:space="preserve">putative disease </w:t>
      </w:r>
      <w:r w:rsidR="00CF1DBF" w:rsidRPr="00FB6EA8">
        <w:rPr>
          <w:rFonts w:ascii="Times New Roman" w:hAnsi="Times New Roman" w:cs="Times New Roman"/>
        </w:rPr>
        <w:t>therapies</w:t>
      </w:r>
      <w:r w:rsidR="00734C83" w:rsidRPr="00FB6EA8">
        <w:rPr>
          <w:rFonts w:ascii="Times New Roman" w:hAnsi="Times New Roman" w:cs="Times New Roman"/>
        </w:rPr>
        <w:t>.</w:t>
      </w:r>
      <w:r w:rsidR="003679B7" w:rsidRPr="00FB6EA8">
        <w:rPr>
          <w:rFonts w:ascii="Times New Roman" w:hAnsi="Times New Roman" w:cs="Times New Roman"/>
        </w:rPr>
        <w:t xml:space="preserve"> </w:t>
      </w:r>
      <w:r w:rsidR="00734C83" w:rsidRPr="00FB6EA8">
        <w:rPr>
          <w:rFonts w:ascii="Times New Roman" w:hAnsi="Times New Roman" w:cs="Times New Roman"/>
        </w:rPr>
        <w:t xml:space="preserve">Breast cancer, as mentioned earlier, is one </w:t>
      </w:r>
      <w:r w:rsidR="00114E55" w:rsidRPr="00FB6EA8">
        <w:rPr>
          <w:rFonts w:ascii="Times New Roman" w:hAnsi="Times New Roman" w:cs="Times New Roman"/>
        </w:rPr>
        <w:t>potential target disease;</w:t>
      </w:r>
      <w:r w:rsidR="00734C83" w:rsidRPr="00FB6EA8">
        <w:rPr>
          <w:rFonts w:ascii="Times New Roman" w:hAnsi="Times New Roman" w:cs="Times New Roman"/>
        </w:rPr>
        <w:t xml:space="preserve"> </w:t>
      </w:r>
      <w:r w:rsidR="00114E55" w:rsidRPr="00FB6EA8">
        <w:rPr>
          <w:rFonts w:ascii="Times New Roman" w:hAnsi="Times New Roman" w:cs="Times New Roman"/>
        </w:rPr>
        <w:t>other</w:t>
      </w:r>
      <w:r w:rsidR="008A1459" w:rsidRPr="00FB6EA8">
        <w:rPr>
          <w:rFonts w:ascii="Times New Roman" w:hAnsi="Times New Roman" w:cs="Times New Roman"/>
        </w:rPr>
        <w:t xml:space="preserve">s </w:t>
      </w:r>
      <w:r w:rsidR="00114E55" w:rsidRPr="00FB6EA8">
        <w:rPr>
          <w:rFonts w:ascii="Times New Roman" w:hAnsi="Times New Roman" w:cs="Times New Roman"/>
        </w:rPr>
        <w:t xml:space="preserve">may </w:t>
      </w:r>
      <w:r w:rsidR="00734C83" w:rsidRPr="00FB6EA8">
        <w:rPr>
          <w:rFonts w:ascii="Times New Roman" w:hAnsi="Times New Roman" w:cs="Times New Roman"/>
        </w:rPr>
        <w:t>include Alzheimer’s disease</w:t>
      </w:r>
      <w:r w:rsidR="00817EB3" w:rsidRPr="00FB6EA8">
        <w:rPr>
          <w:rFonts w:ascii="Times New Roman" w:hAnsi="Times New Roman" w:cs="Times New Roman"/>
        </w:rPr>
        <w:t xml:space="preserve"> </w:t>
      </w:r>
      <w:r w:rsidR="00817EB3"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&lt;citation&gt;&lt;uuid&gt;EABBCBF2-1899-4066-A6FC-C550390FF5D9&lt;/uuid&gt;&lt;priority&gt;49&lt;/priority&gt;&lt;publications&gt;&lt;publication&gt;&lt;publisher&gt;Johns Hopkins University, Baltimore, MD&lt;/publisher&gt;&lt;url&gt;http://omim.org/entry/104300&lt;/url&gt;&lt;title&gt;OMIM Entry - #104300 - ALZHEIMER DISEASE; AD&lt;/title&gt;&lt;type&gt;-300&lt;/type&gt;&lt;subtype&gt;-300&lt;/subtype&gt;&lt;uuid&gt;96592DEE-D8D7-40D2-A497-6EE945777A21&lt;/uuid&gt;&lt;/publication&gt;&lt;/publications&gt;&lt;cites&gt;&lt;/cites&gt;&lt;/citation&gt;</w:instrText>
      </w:r>
      <w:r w:rsidR="00817EB3" w:rsidRPr="00FB6EA8">
        <w:rPr>
          <w:rFonts w:ascii="Times New Roman" w:hAnsi="Times New Roman" w:cs="Times New Roman"/>
        </w:rPr>
        <w:fldChar w:fldCharType="separate"/>
      </w:r>
      <w:r w:rsidR="008005D8" w:rsidRPr="00FB6EA8">
        <w:rPr>
          <w:rFonts w:ascii="Times New Roman" w:hAnsi="Times New Roman" w:cs="Times New Roman"/>
        </w:rPr>
        <w:t>[60]</w:t>
      </w:r>
      <w:r w:rsidR="00817EB3" w:rsidRPr="00FB6EA8">
        <w:rPr>
          <w:rFonts w:ascii="Times New Roman" w:hAnsi="Times New Roman" w:cs="Times New Roman"/>
        </w:rPr>
        <w:fldChar w:fldCharType="end"/>
      </w:r>
      <w:r w:rsidR="00734C83" w:rsidRPr="00FB6EA8">
        <w:rPr>
          <w:rFonts w:ascii="Times New Roman" w:hAnsi="Times New Roman" w:cs="Times New Roman"/>
        </w:rPr>
        <w:t>, amyotrophic lateral sclerosis</w:t>
      </w:r>
      <w:r w:rsidR="00E13F38" w:rsidRPr="00FB6EA8">
        <w:rPr>
          <w:rFonts w:ascii="Times New Roman" w:hAnsi="Times New Roman" w:cs="Times New Roman"/>
        </w:rPr>
        <w:t xml:space="preserve"> </w:t>
      </w:r>
      <w:r w:rsidR="00E13F38"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&lt;citation&gt;&lt;uuid&gt;10D214B0-F235-4739-B2CA-DBF42BE66932&lt;/uuid&gt;&lt;priority&gt;50&lt;/priority&gt;&lt;publications&gt;&lt;publication&gt;&lt;publisher&gt;Johns Hopkins University, Baltimore, MD&lt;/publisher&gt;&lt;url&gt;http://omim.org/entry/105400&lt;/url&gt;&lt;title&gt;OMIM Entry - #105400 - AMYOTROPHIC LATERAL SCLEROSIS 1; ALS1&lt;/title&gt;&lt;type&gt;-300&lt;/type&gt;&lt;subtype&gt;-300&lt;/subtype&gt;&lt;uuid&gt;8EB64DDD-8249-42A0-98B4-C1ACC9A73720&lt;/uuid&gt;&lt;/publication&gt;&lt;/publications&gt;&lt;cites&gt;&lt;/cites&gt;&lt;/citation&gt;</w:instrText>
      </w:r>
      <w:r w:rsidR="00E13F38" w:rsidRPr="00FB6EA8">
        <w:rPr>
          <w:rFonts w:ascii="Times New Roman" w:hAnsi="Times New Roman" w:cs="Times New Roman"/>
        </w:rPr>
        <w:fldChar w:fldCharType="separate"/>
      </w:r>
      <w:r w:rsidR="008005D8" w:rsidRPr="00FB6EA8">
        <w:rPr>
          <w:rFonts w:ascii="Times New Roman" w:hAnsi="Times New Roman" w:cs="Times New Roman"/>
        </w:rPr>
        <w:t>[61]</w:t>
      </w:r>
      <w:r w:rsidR="00E13F38" w:rsidRPr="00FB6EA8">
        <w:rPr>
          <w:rFonts w:ascii="Times New Roman" w:hAnsi="Times New Roman" w:cs="Times New Roman"/>
        </w:rPr>
        <w:fldChar w:fldCharType="end"/>
      </w:r>
      <w:r w:rsidR="00734C83" w:rsidRPr="00FB6EA8">
        <w:rPr>
          <w:rFonts w:ascii="Times New Roman" w:hAnsi="Times New Roman" w:cs="Times New Roman"/>
        </w:rPr>
        <w:t xml:space="preserve">, and </w:t>
      </w:r>
      <w:r w:rsidR="00E13F38" w:rsidRPr="00FB6EA8">
        <w:rPr>
          <w:rFonts w:ascii="Times New Roman" w:hAnsi="Times New Roman" w:cs="Times New Roman"/>
        </w:rPr>
        <w:t xml:space="preserve">autism </w:t>
      </w:r>
      <w:r w:rsidR="00E13F38" w:rsidRPr="00FB6EA8">
        <w:rPr>
          <w:rFonts w:ascii="Times New Roman" w:hAnsi="Times New Roman" w:cs="Times New Roman"/>
        </w:rPr>
        <w:fldChar w:fldCharType="begin"/>
      </w:r>
      <w:r w:rsidR="008005D8" w:rsidRPr="00FB6EA8">
        <w:rPr>
          <w:rFonts w:ascii="Times New Roman" w:hAnsi="Times New Roman" w:cs="Times New Roman"/>
        </w:rPr>
        <w:instrText xml:space="preserve"> ADDIN PAPERS2_CITATIONS &lt;citation&gt;&lt;uuid&gt;5812AC24-9D2E-4796-94D0-775644125BFA&lt;/uuid&gt;&lt;priority&gt;51&lt;/priority&gt;&lt;publications&gt;&lt;publication&gt;&lt;type&gt;400&lt;/type&gt;&lt;accepted_date&gt;99201206001200000000220000&lt;/accepted_date&gt;&lt;title&gt;OMIM Entry - %209850 - AUTISM&lt;/title&gt;&lt;url&gt;http://omim.org/entry/209850&lt;/url&gt;&lt;subtype&gt;403&lt;/subtype&gt;&lt;uuid&gt;3E978FD2-FC40-4FCA-BA1E-47A0DC2BFD2C&lt;/uuid&gt;&lt;bundle&gt;&lt;publication&gt;&lt;url&gt;http://omim.org&lt;/url&gt;&lt;title&gt;Johns Hopkins University&lt;/title&gt;&lt;type&gt;-300&lt;/type&gt;&lt;subtype&gt;-300&lt;/subtype&gt;&lt;uuid&gt;A8C9DC1D-10DD-48C3-BE78-2255FA35AB00&lt;/uuid&gt;&lt;/publication&gt;&lt;/bundle&gt;&lt;/publication&gt;&lt;/publications&gt;&lt;cites&gt;&lt;/cites&gt;&lt;/citation&gt;</w:instrText>
      </w:r>
      <w:r w:rsidR="00E13F38" w:rsidRPr="00FB6EA8">
        <w:rPr>
          <w:rFonts w:ascii="Times New Roman" w:hAnsi="Times New Roman" w:cs="Times New Roman"/>
        </w:rPr>
        <w:fldChar w:fldCharType="separate"/>
      </w:r>
      <w:r w:rsidR="008005D8" w:rsidRPr="00FB6EA8">
        <w:rPr>
          <w:rFonts w:ascii="Times New Roman" w:hAnsi="Times New Roman" w:cs="Times New Roman"/>
        </w:rPr>
        <w:t>[62]</w:t>
      </w:r>
      <w:r w:rsidR="00E13F38" w:rsidRPr="00FB6EA8">
        <w:rPr>
          <w:rFonts w:ascii="Times New Roman" w:hAnsi="Times New Roman" w:cs="Times New Roman"/>
        </w:rPr>
        <w:fldChar w:fldCharType="end"/>
      </w:r>
      <w:r w:rsidR="00CB4CA6" w:rsidRPr="00FB6EA8">
        <w:rPr>
          <w:rFonts w:ascii="Times New Roman" w:hAnsi="Times New Roman" w:cs="Times New Roman"/>
        </w:rPr>
        <w:t xml:space="preserve">; all </w:t>
      </w:r>
      <w:r w:rsidR="00114E55" w:rsidRPr="00FB6EA8">
        <w:rPr>
          <w:rFonts w:ascii="Times New Roman" w:hAnsi="Times New Roman" w:cs="Times New Roman"/>
        </w:rPr>
        <w:t xml:space="preserve">of which are </w:t>
      </w:r>
      <w:r w:rsidR="00CB4CA6" w:rsidRPr="00FB6EA8">
        <w:rPr>
          <w:rFonts w:ascii="Times New Roman" w:hAnsi="Times New Roman" w:cs="Times New Roman"/>
        </w:rPr>
        <w:t xml:space="preserve">examples of diseases known to be influenced by a multitude of genetic </w:t>
      </w:r>
      <w:r w:rsidR="00831BD6" w:rsidRPr="00FB6EA8">
        <w:rPr>
          <w:rFonts w:ascii="Times New Roman" w:hAnsi="Times New Roman" w:cs="Times New Roman"/>
        </w:rPr>
        <w:t>polymorphisms</w:t>
      </w:r>
      <w:r w:rsidR="00CB4CA6" w:rsidRPr="00FB6EA8">
        <w:rPr>
          <w:rFonts w:ascii="Times New Roman" w:hAnsi="Times New Roman" w:cs="Times New Roman"/>
        </w:rPr>
        <w:t>.</w:t>
      </w:r>
    </w:p>
    <w:p w14:paraId="623B312E" w14:textId="77777777" w:rsidR="00B74FB1" w:rsidRPr="00FB6EA8" w:rsidRDefault="00B74FB1" w:rsidP="00913FDB">
      <w:pPr>
        <w:spacing w:line="480" w:lineRule="auto"/>
        <w:rPr>
          <w:rFonts w:ascii="Times New Roman" w:hAnsi="Times New Roman" w:cs="Times New Roman"/>
        </w:rPr>
      </w:pPr>
    </w:p>
    <w:p w14:paraId="13DA9DFC" w14:textId="0777D7CC" w:rsidR="00B74FB1" w:rsidRPr="00FB6EA8" w:rsidRDefault="00B74FB1" w:rsidP="00913FDB">
      <w:pPr>
        <w:spacing w:line="480" w:lineRule="auto"/>
        <w:rPr>
          <w:rFonts w:ascii="Times New Roman" w:hAnsi="Times New Roman" w:cs="Times New Roman"/>
        </w:rPr>
      </w:pPr>
      <w:r w:rsidRPr="00FB6EA8">
        <w:rPr>
          <w:rFonts w:ascii="Times New Roman" w:hAnsi="Times New Roman" w:cs="Times New Roman"/>
        </w:rPr>
        <w:lastRenderedPageBreak/>
        <w:t>CONCLUSION</w:t>
      </w:r>
    </w:p>
    <w:p w14:paraId="07BF50FC" w14:textId="5544B9F8" w:rsidR="00FC0409" w:rsidRPr="00FB6EA8" w:rsidRDefault="00B74FB1" w:rsidP="00913FDB">
      <w:pPr>
        <w:spacing w:line="480" w:lineRule="auto"/>
        <w:rPr>
          <w:rFonts w:ascii="Times New Roman" w:hAnsi="Times New Roman" w:cs="Times New Roman"/>
        </w:rPr>
      </w:pPr>
      <w:r w:rsidRPr="00FB6EA8">
        <w:rPr>
          <w:rFonts w:ascii="Times New Roman" w:hAnsi="Times New Roman" w:cs="Times New Roman"/>
        </w:rPr>
        <w:tab/>
        <w:t>A review of the use of model organisms in genetic research shows that their selection was based primarily upon ease of observation and data analysis, yet the</w:t>
      </w:r>
      <w:r w:rsidR="001A388A" w:rsidRPr="00FB6EA8">
        <w:rPr>
          <w:rFonts w:ascii="Times New Roman" w:hAnsi="Times New Roman" w:cs="Times New Roman"/>
        </w:rPr>
        <w:t>y</w:t>
      </w:r>
      <w:r w:rsidRPr="00FB6EA8">
        <w:rPr>
          <w:rFonts w:ascii="Times New Roman" w:hAnsi="Times New Roman" w:cs="Times New Roman"/>
        </w:rPr>
        <w:t xml:space="preserve"> have remained virtually unchanged </w:t>
      </w:r>
      <w:r w:rsidR="00A929EF" w:rsidRPr="00FB6EA8">
        <w:rPr>
          <w:rFonts w:ascii="Times New Roman" w:hAnsi="Times New Roman" w:cs="Times New Roman"/>
        </w:rPr>
        <w:t xml:space="preserve">for more than </w:t>
      </w:r>
      <w:r w:rsidRPr="00FB6EA8">
        <w:rPr>
          <w:rFonts w:ascii="Times New Roman" w:hAnsi="Times New Roman" w:cs="Times New Roman"/>
        </w:rPr>
        <w:t>three decades.</w:t>
      </w:r>
      <w:r w:rsidR="003679B7" w:rsidRPr="00FB6EA8">
        <w:rPr>
          <w:rFonts w:ascii="Times New Roman" w:hAnsi="Times New Roman" w:cs="Times New Roman"/>
        </w:rPr>
        <w:t xml:space="preserve"> </w:t>
      </w:r>
      <w:r w:rsidR="001A388A" w:rsidRPr="00FB6EA8">
        <w:rPr>
          <w:rFonts w:ascii="Times New Roman" w:hAnsi="Times New Roman" w:cs="Times New Roman"/>
        </w:rPr>
        <w:t xml:space="preserve">Moving into the era of comparative genomics, it has become essential to reevaluate standard model organisms and </w:t>
      </w:r>
      <w:r w:rsidR="00AA492C" w:rsidRPr="00FB6EA8">
        <w:rPr>
          <w:rFonts w:ascii="Times New Roman" w:hAnsi="Times New Roman" w:cs="Times New Roman"/>
        </w:rPr>
        <w:t xml:space="preserve">possibly identify </w:t>
      </w:r>
      <w:r w:rsidR="001A388A" w:rsidRPr="00FB6EA8">
        <w:rPr>
          <w:rFonts w:ascii="Times New Roman" w:hAnsi="Times New Roman" w:cs="Times New Roman"/>
        </w:rPr>
        <w:t xml:space="preserve">new species that </w:t>
      </w:r>
      <w:r w:rsidR="00AA492C" w:rsidRPr="00FB6EA8">
        <w:rPr>
          <w:rFonts w:ascii="Times New Roman" w:hAnsi="Times New Roman" w:cs="Times New Roman"/>
        </w:rPr>
        <w:t>may provide more meaningful insights to human biology</w:t>
      </w:r>
      <w:r w:rsidR="001A388A" w:rsidRPr="00FB6EA8">
        <w:rPr>
          <w:rFonts w:ascii="Times New Roman" w:hAnsi="Times New Roman" w:cs="Times New Roman"/>
        </w:rPr>
        <w:t>.</w:t>
      </w:r>
      <w:r w:rsidR="00521CDA" w:rsidRPr="00FB6EA8">
        <w:rPr>
          <w:rFonts w:ascii="Times New Roman" w:hAnsi="Times New Roman" w:cs="Times New Roman"/>
        </w:rPr>
        <w:t xml:space="preserve"> Domestic animal species would satisfy many of the characteristics desired in ideal model organisms, due to selective inbreeding and careful documentation of traits over numerous generations. </w:t>
      </w:r>
      <w:r w:rsidR="001D0958" w:rsidRPr="00FB6EA8">
        <w:rPr>
          <w:rFonts w:ascii="Times New Roman" w:hAnsi="Times New Roman" w:cs="Times New Roman"/>
        </w:rPr>
        <w:t>Still more specifically, agricultural animals are of particular interest to the field, and preliminary data suggest they may be of utility to solving the mechanics of complex diseases of high interest to the clinical realm.</w:t>
      </w:r>
    </w:p>
    <w:p w14:paraId="34328715" w14:textId="77777777" w:rsidR="00AD2F1A" w:rsidRPr="00FB6EA8" w:rsidRDefault="00AD2F1A" w:rsidP="004F5813">
      <w:pPr>
        <w:rPr>
          <w:rFonts w:ascii="Times New Roman" w:hAnsi="Times New Roman" w:cs="Times New Roman"/>
        </w:rPr>
      </w:pPr>
    </w:p>
    <w:p w14:paraId="1B7C0EDB" w14:textId="77777777" w:rsidR="00824060" w:rsidRDefault="00824060">
      <w:pPr>
        <w:rPr>
          <w:rFonts w:ascii="Times New Roman" w:hAnsi="Times New Roman" w:cs="Times New Roman"/>
        </w:rPr>
      </w:pPr>
      <w:r>
        <w:rPr>
          <w:rFonts w:ascii="Times New Roman" w:hAnsi="Times New Roman" w:cs="Times New Roman"/>
        </w:rPr>
        <w:br w:type="page"/>
      </w:r>
    </w:p>
    <w:p w14:paraId="5017406B" w14:textId="77777777" w:rsidR="00E2414B" w:rsidRDefault="00824060" w:rsidP="00E2414B">
      <w:pPr>
        <w:rPr>
          <w:rFonts w:ascii="Times New Roman" w:hAnsi="Times New Roman" w:cs="Times New Roman"/>
        </w:rPr>
      </w:pPr>
      <w:r w:rsidRPr="00144781">
        <w:rPr>
          <w:rFonts w:ascii="Times New Roman" w:hAnsi="Times New Roman" w:cs="Times New Roman"/>
        </w:rPr>
        <w:lastRenderedPageBreak/>
        <w:t>KEY POINTS</w:t>
      </w:r>
    </w:p>
    <w:p w14:paraId="1B6821F5" w14:textId="77777777" w:rsidR="00E2414B" w:rsidRDefault="00E2414B" w:rsidP="00E2414B">
      <w:pPr>
        <w:rPr>
          <w:rFonts w:ascii="Times New Roman" w:hAnsi="Times New Roman" w:cs="Times New Roman"/>
        </w:rPr>
      </w:pPr>
    </w:p>
    <w:p w14:paraId="189D2C5D" w14:textId="2888ECDC" w:rsidR="00AD5FB7" w:rsidRDefault="00E2414B" w:rsidP="00E2414B">
      <w:pPr>
        <w:spacing w:line="480" w:lineRule="auto"/>
        <w:rPr>
          <w:ins w:id="99" w:author="Neil Sarkar" w:date="2012-09-19T22:09:00Z"/>
          <w:rFonts w:ascii="Times New Roman" w:hAnsi="Times New Roman" w:cs="Times New Roman"/>
        </w:rPr>
      </w:pPr>
      <w:r w:rsidRPr="00AD5FB7">
        <w:rPr>
          <w:rFonts w:ascii="Times New Roman" w:hAnsi="Times New Roman" w:cs="Times New Roman"/>
        </w:rPr>
        <w:t xml:space="preserve">- </w:t>
      </w:r>
      <w:del w:id="100" w:author="Neil Sarkar" w:date="2012-09-19T22:07:00Z">
        <w:r w:rsidRPr="00AD5FB7" w:rsidDel="00AD5FB7">
          <w:rPr>
            <w:rFonts w:ascii="Times New Roman" w:hAnsi="Times New Roman" w:cs="Times New Roman"/>
          </w:rPr>
          <w:delText>Clinical b</w:delText>
        </w:r>
      </w:del>
      <w:ins w:id="101" w:author="Neil Sarkar" w:date="2012-09-19T22:07:00Z">
        <w:r w:rsidR="00AD5FB7" w:rsidRPr="00AD5FB7">
          <w:rPr>
            <w:rFonts w:ascii="Times New Roman" w:hAnsi="Times New Roman" w:cs="Times New Roman"/>
          </w:rPr>
          <w:t>B</w:t>
        </w:r>
      </w:ins>
      <w:r w:rsidRPr="00AD5FB7">
        <w:rPr>
          <w:rFonts w:ascii="Times New Roman" w:hAnsi="Times New Roman" w:cs="Times New Roman"/>
        </w:rPr>
        <w:t xml:space="preserve">iomedical research </w:t>
      </w:r>
      <w:del w:id="102" w:author="Neil Sarkar" w:date="2012-09-19T22:11:00Z">
        <w:r w:rsidRPr="00AD5FB7" w:rsidDel="00484993">
          <w:rPr>
            <w:rFonts w:ascii="Times New Roman" w:hAnsi="Times New Roman" w:cs="Times New Roman"/>
          </w:rPr>
          <w:delText>is reliant</w:delText>
        </w:r>
      </w:del>
      <w:ins w:id="103" w:author="Neil Sarkar" w:date="2012-09-19T22:11:00Z">
        <w:r w:rsidR="00484993">
          <w:rPr>
            <w:rFonts w:ascii="Times New Roman" w:hAnsi="Times New Roman" w:cs="Times New Roman"/>
          </w:rPr>
          <w:t>depends</w:t>
        </w:r>
      </w:ins>
      <w:r w:rsidRPr="00AD5FB7">
        <w:rPr>
          <w:rFonts w:ascii="Times New Roman" w:hAnsi="Times New Roman" w:cs="Times New Roman"/>
        </w:rPr>
        <w:t xml:space="preserve"> </w:t>
      </w:r>
      <w:del w:id="104" w:author="Neil Sarkar" w:date="2012-09-19T22:11:00Z">
        <w:r w:rsidRPr="00AD5FB7" w:rsidDel="00484993">
          <w:rPr>
            <w:rFonts w:ascii="Times New Roman" w:hAnsi="Times New Roman" w:cs="Times New Roman"/>
          </w:rPr>
          <w:delText>up</w:delText>
        </w:r>
      </w:del>
      <w:r w:rsidRPr="00AD5FB7">
        <w:rPr>
          <w:rFonts w:ascii="Times New Roman" w:hAnsi="Times New Roman" w:cs="Times New Roman"/>
        </w:rPr>
        <w:t>on the use of model organisms</w:t>
      </w:r>
      <w:ins w:id="105" w:author="Neil Sarkar" w:date="2012-09-19T22:11:00Z">
        <w:r w:rsidR="00484993">
          <w:rPr>
            <w:rFonts w:ascii="Times New Roman" w:hAnsi="Times New Roman" w:cs="Times New Roman"/>
          </w:rPr>
          <w:t xml:space="preserve"> to enable detailed study of physiologic and genomic phenomena associated with human disease</w:t>
        </w:r>
      </w:ins>
      <w:r w:rsidRPr="00AD5FB7">
        <w:rPr>
          <w:rFonts w:ascii="Times New Roman" w:hAnsi="Times New Roman" w:cs="Times New Roman"/>
        </w:rPr>
        <w:t xml:space="preserve">. </w:t>
      </w:r>
    </w:p>
    <w:p w14:paraId="2EDB4EFC" w14:textId="3092C838" w:rsidR="00E2414B" w:rsidRPr="00AD5FB7" w:rsidRDefault="00AD5FB7" w:rsidP="00E2414B">
      <w:pPr>
        <w:spacing w:line="480" w:lineRule="auto"/>
        <w:rPr>
          <w:rFonts w:ascii="Times New Roman" w:hAnsi="Times New Roman" w:cs="Times New Roman"/>
        </w:rPr>
      </w:pPr>
      <w:ins w:id="106" w:author="Neil Sarkar" w:date="2012-09-19T22:09:00Z">
        <w:r>
          <w:rPr>
            <w:rFonts w:ascii="Times New Roman" w:hAnsi="Times New Roman" w:cs="Times New Roman"/>
          </w:rPr>
          <w:t xml:space="preserve">- </w:t>
        </w:r>
      </w:ins>
      <w:r w:rsidR="00E2414B" w:rsidRPr="00AD5FB7">
        <w:rPr>
          <w:rFonts w:ascii="Times New Roman" w:hAnsi="Times New Roman" w:cs="Times New Roman"/>
        </w:rPr>
        <w:t xml:space="preserve">Historically, </w:t>
      </w:r>
      <w:del w:id="107" w:author="Neil Sarkar" w:date="2012-09-19T22:10:00Z">
        <w:r w:rsidR="00E2414B" w:rsidRPr="00AD5FB7" w:rsidDel="00AD5FB7">
          <w:rPr>
            <w:rFonts w:ascii="Times New Roman" w:hAnsi="Times New Roman" w:cs="Times New Roman"/>
          </w:rPr>
          <w:delText>these species</w:delText>
        </w:r>
      </w:del>
      <w:ins w:id="108" w:author="Neil Sarkar" w:date="2012-09-19T22:10:00Z">
        <w:r>
          <w:rPr>
            <w:rFonts w:ascii="Times New Roman" w:hAnsi="Times New Roman" w:cs="Times New Roman"/>
          </w:rPr>
          <w:t>model organisms</w:t>
        </w:r>
      </w:ins>
      <w:r w:rsidR="00E2414B" w:rsidRPr="00AD5FB7">
        <w:rPr>
          <w:rFonts w:ascii="Times New Roman" w:hAnsi="Times New Roman" w:cs="Times New Roman"/>
        </w:rPr>
        <w:t xml:space="preserve"> represent </w:t>
      </w:r>
      <w:del w:id="109" w:author="Neil Sarkar" w:date="2012-09-19T22:10:00Z">
        <w:r w:rsidR="00E2414B" w:rsidRPr="00AD5FB7" w:rsidDel="00AD5FB7">
          <w:rPr>
            <w:rFonts w:ascii="Times New Roman" w:hAnsi="Times New Roman" w:cs="Times New Roman"/>
          </w:rPr>
          <w:delText xml:space="preserve">organisms </w:delText>
        </w:r>
      </w:del>
      <w:ins w:id="110" w:author="Neil Sarkar" w:date="2012-09-19T22:10:00Z">
        <w:r>
          <w:rPr>
            <w:rFonts w:ascii="Times New Roman" w:hAnsi="Times New Roman" w:cs="Times New Roman"/>
          </w:rPr>
          <w:t xml:space="preserve">those </w:t>
        </w:r>
      </w:ins>
      <w:r w:rsidR="00E2414B" w:rsidRPr="00AD5FB7">
        <w:rPr>
          <w:rFonts w:ascii="Times New Roman" w:hAnsi="Times New Roman" w:cs="Times New Roman"/>
        </w:rPr>
        <w:t xml:space="preserve">that are both </w:t>
      </w:r>
      <w:r w:rsidR="00466490" w:rsidRPr="00AD5FB7">
        <w:rPr>
          <w:rFonts w:ascii="Times New Roman" w:hAnsi="Times New Roman" w:cs="Times New Roman"/>
        </w:rPr>
        <w:t xml:space="preserve">well </w:t>
      </w:r>
      <w:del w:id="111" w:author="Neil Sarkar" w:date="2012-09-19T22:10:00Z">
        <w:r w:rsidR="00466490" w:rsidRPr="00AD5FB7" w:rsidDel="00484993">
          <w:rPr>
            <w:rFonts w:ascii="Times New Roman" w:hAnsi="Times New Roman" w:cs="Times New Roman"/>
          </w:rPr>
          <w:delText>represented</w:delText>
        </w:r>
        <w:r w:rsidR="00E2414B" w:rsidRPr="00AD5FB7" w:rsidDel="00484993">
          <w:rPr>
            <w:rFonts w:ascii="Times New Roman" w:hAnsi="Times New Roman" w:cs="Times New Roman"/>
          </w:rPr>
          <w:delText xml:space="preserve"> in research literature</w:delText>
        </w:r>
      </w:del>
      <w:ins w:id="112" w:author="Neil Sarkar" w:date="2012-09-19T22:10:00Z">
        <w:r w:rsidR="00484993">
          <w:rPr>
            <w:rFonts w:ascii="Times New Roman" w:hAnsi="Times New Roman" w:cs="Times New Roman"/>
          </w:rPr>
          <w:t>studied</w:t>
        </w:r>
      </w:ins>
      <w:r w:rsidR="00E2414B" w:rsidRPr="00AD5FB7">
        <w:rPr>
          <w:rFonts w:ascii="Times New Roman" w:hAnsi="Times New Roman" w:cs="Times New Roman"/>
        </w:rPr>
        <w:t xml:space="preserve"> and easy to observe for traits.</w:t>
      </w:r>
    </w:p>
    <w:p w14:paraId="2AFC4BA3" w14:textId="6F41E6C8" w:rsidR="00E20835" w:rsidRPr="00AD5FB7" w:rsidDel="00AD5FB7" w:rsidRDefault="00E2414B" w:rsidP="00E20835">
      <w:pPr>
        <w:spacing w:line="480" w:lineRule="auto"/>
        <w:rPr>
          <w:del w:id="113" w:author="Neil Sarkar" w:date="2012-09-19T22:09:00Z"/>
          <w:rFonts w:ascii="Times New Roman" w:hAnsi="Times New Roman"/>
        </w:rPr>
      </w:pPr>
      <w:del w:id="114" w:author="Neil Sarkar" w:date="2012-09-19T22:09:00Z">
        <w:r w:rsidRPr="00AD5FB7" w:rsidDel="00AD5FB7">
          <w:rPr>
            <w:rFonts w:ascii="Times New Roman" w:hAnsi="Times New Roman"/>
          </w:rPr>
          <w:delText xml:space="preserve">- </w:delText>
        </w:r>
      </w:del>
      <w:del w:id="115" w:author="Neil Sarkar" w:date="2012-09-19T22:07:00Z">
        <w:r w:rsidRPr="00AD5FB7" w:rsidDel="00AD5FB7">
          <w:rPr>
            <w:rFonts w:ascii="Times New Roman" w:hAnsi="Times New Roman"/>
          </w:rPr>
          <w:delText xml:space="preserve">Along with the advent of </w:delText>
        </w:r>
        <w:r w:rsidR="00E20835" w:rsidRPr="00AD5FB7" w:rsidDel="00AD5FB7">
          <w:rPr>
            <w:rFonts w:ascii="Times New Roman" w:hAnsi="Times New Roman"/>
          </w:rPr>
          <w:delText>genomics and computational biology, v</w:delText>
        </w:r>
      </w:del>
      <w:del w:id="116" w:author="Neil Sarkar" w:date="2012-09-19T22:09:00Z">
        <w:r w:rsidR="00E20835" w:rsidRPr="00AD5FB7" w:rsidDel="00AD5FB7">
          <w:rPr>
            <w:rFonts w:ascii="Times New Roman" w:hAnsi="Times New Roman"/>
          </w:rPr>
          <w:delText>ast amounts of sequencing data representing a wide array of species have been made available for use by researchers worldwide.</w:delText>
        </w:r>
      </w:del>
    </w:p>
    <w:p w14:paraId="341FDA44" w14:textId="0A17E48A" w:rsidR="00E20835" w:rsidRPr="00AD5FB7" w:rsidRDefault="00E20835" w:rsidP="00E20835">
      <w:pPr>
        <w:spacing w:line="480" w:lineRule="auto"/>
        <w:rPr>
          <w:rFonts w:ascii="Times New Roman" w:hAnsi="Times New Roman"/>
        </w:rPr>
      </w:pPr>
      <w:r w:rsidRPr="00AD5FB7">
        <w:rPr>
          <w:rFonts w:ascii="Times New Roman" w:hAnsi="Times New Roman"/>
        </w:rPr>
        <w:t>-</w:t>
      </w:r>
      <w:del w:id="117" w:author="Neil Sarkar" w:date="2012-09-19T22:09:00Z">
        <w:r w:rsidRPr="00AD5FB7" w:rsidDel="00AD5FB7">
          <w:rPr>
            <w:rFonts w:ascii="Times New Roman" w:hAnsi="Times New Roman"/>
          </w:rPr>
          <w:delText>In spite of aforementioned advances,</w:delText>
        </w:r>
      </w:del>
      <w:r w:rsidRPr="00AD5FB7">
        <w:rPr>
          <w:rFonts w:ascii="Times New Roman" w:hAnsi="Times New Roman"/>
        </w:rPr>
        <w:t xml:space="preserve"> </w:t>
      </w:r>
      <w:del w:id="118" w:author="Neil Sarkar" w:date="2012-09-19T22:09:00Z">
        <w:r w:rsidRPr="00AD5FB7" w:rsidDel="00AD5FB7">
          <w:rPr>
            <w:rFonts w:ascii="Times New Roman" w:hAnsi="Times New Roman"/>
          </w:rPr>
          <w:delText xml:space="preserve">the </w:delText>
        </w:r>
      </w:del>
      <w:ins w:id="119" w:author="Neil Sarkar" w:date="2012-09-19T22:09:00Z">
        <w:r w:rsidR="00AD5FB7">
          <w:rPr>
            <w:rFonts w:ascii="Times New Roman" w:hAnsi="Times New Roman"/>
          </w:rPr>
          <w:t>T</w:t>
        </w:r>
        <w:r w:rsidR="00AD5FB7" w:rsidRPr="00AD5FB7">
          <w:rPr>
            <w:rFonts w:ascii="Times New Roman" w:hAnsi="Times New Roman"/>
          </w:rPr>
          <w:t xml:space="preserve">he </w:t>
        </w:r>
      </w:ins>
      <w:r w:rsidRPr="00AD5FB7">
        <w:rPr>
          <w:rFonts w:ascii="Times New Roman" w:hAnsi="Times New Roman"/>
        </w:rPr>
        <w:t xml:space="preserve">established set of model organisms has remained virtually static for </w:t>
      </w:r>
      <w:del w:id="120" w:author="Neil Sarkar" w:date="2012-09-19T22:10:00Z">
        <w:r w:rsidRPr="00AD5FB7" w:rsidDel="00484993">
          <w:rPr>
            <w:rFonts w:ascii="Times New Roman" w:hAnsi="Times New Roman"/>
          </w:rPr>
          <w:delText xml:space="preserve">many </w:delText>
        </w:r>
      </w:del>
      <w:r w:rsidRPr="00AD5FB7">
        <w:rPr>
          <w:rFonts w:ascii="Times New Roman" w:hAnsi="Times New Roman"/>
        </w:rPr>
        <w:t>decades.</w:t>
      </w:r>
    </w:p>
    <w:p w14:paraId="46029DA5" w14:textId="6D5166CE" w:rsidR="00466490" w:rsidRDefault="00E20835" w:rsidP="00E20835">
      <w:pPr>
        <w:spacing w:line="480" w:lineRule="auto"/>
        <w:rPr>
          <w:ins w:id="121" w:author="Neil Sarkar" w:date="2012-09-19T22:10:00Z"/>
          <w:rFonts w:ascii="Times New Roman" w:hAnsi="Times New Roman"/>
        </w:rPr>
      </w:pPr>
      <w:r w:rsidRPr="00AD5FB7">
        <w:rPr>
          <w:rFonts w:ascii="Times New Roman" w:hAnsi="Times New Roman"/>
        </w:rPr>
        <w:t xml:space="preserve">- Agricultural species, such as </w:t>
      </w:r>
      <w:proofErr w:type="spellStart"/>
      <w:r w:rsidRPr="00AD5FB7">
        <w:rPr>
          <w:rFonts w:ascii="Times New Roman" w:hAnsi="Times New Roman"/>
          <w:i/>
        </w:rPr>
        <w:t>Bos</w:t>
      </w:r>
      <w:proofErr w:type="spellEnd"/>
      <w:r w:rsidRPr="00AD5FB7">
        <w:rPr>
          <w:rFonts w:ascii="Times New Roman" w:hAnsi="Times New Roman"/>
          <w:i/>
        </w:rPr>
        <w:t xml:space="preserve"> </w:t>
      </w:r>
      <w:proofErr w:type="spellStart"/>
      <w:proofErr w:type="gramStart"/>
      <w:r w:rsidRPr="00AD5FB7">
        <w:rPr>
          <w:rFonts w:ascii="Times New Roman" w:hAnsi="Times New Roman"/>
          <w:i/>
        </w:rPr>
        <w:t>taurus</w:t>
      </w:r>
      <w:proofErr w:type="spellEnd"/>
      <w:proofErr w:type="gramEnd"/>
      <w:r w:rsidRPr="00AD5FB7">
        <w:rPr>
          <w:rFonts w:ascii="Times New Roman" w:hAnsi="Times New Roman"/>
        </w:rPr>
        <w:t xml:space="preserve">, </w:t>
      </w:r>
      <w:ins w:id="122" w:author="Neil Sarkar" w:date="2012-09-19T22:08:00Z">
        <w:r w:rsidR="00AD5FB7">
          <w:rPr>
            <w:rFonts w:ascii="Times New Roman" w:hAnsi="Times New Roman"/>
          </w:rPr>
          <w:t xml:space="preserve">may </w:t>
        </w:r>
      </w:ins>
      <w:r w:rsidRPr="00AD5FB7">
        <w:rPr>
          <w:rFonts w:ascii="Times New Roman" w:hAnsi="Times New Roman"/>
        </w:rPr>
        <w:t xml:space="preserve">merit consideration as </w:t>
      </w:r>
      <w:del w:id="123" w:author="Neil Sarkar" w:date="2012-09-19T22:08:00Z">
        <w:r w:rsidRPr="00AD5FB7" w:rsidDel="00AD5FB7">
          <w:rPr>
            <w:rFonts w:ascii="Times New Roman" w:hAnsi="Times New Roman"/>
          </w:rPr>
          <w:delText xml:space="preserve">a </w:delText>
        </w:r>
      </w:del>
      <w:r w:rsidRPr="00AD5FB7">
        <w:rPr>
          <w:rFonts w:ascii="Times New Roman" w:hAnsi="Times New Roman"/>
        </w:rPr>
        <w:t>new</w:t>
      </w:r>
      <w:r w:rsidR="00466490" w:rsidRPr="00AD5FB7">
        <w:rPr>
          <w:rFonts w:ascii="Times New Roman" w:hAnsi="Times New Roman"/>
        </w:rPr>
        <w:t xml:space="preserve"> model </w:t>
      </w:r>
      <w:ins w:id="124" w:author="Neil Sarkar" w:date="2012-09-19T22:08:00Z">
        <w:r w:rsidR="00AD5FB7">
          <w:rPr>
            <w:rFonts w:ascii="Times New Roman" w:hAnsi="Times New Roman"/>
          </w:rPr>
          <w:t xml:space="preserve">animal </w:t>
        </w:r>
      </w:ins>
      <w:r w:rsidR="00466490" w:rsidRPr="00AD5FB7">
        <w:rPr>
          <w:rFonts w:ascii="Times New Roman" w:hAnsi="Times New Roman"/>
        </w:rPr>
        <w:t>organism</w:t>
      </w:r>
      <w:ins w:id="125" w:author="Neil Sarkar" w:date="2012-09-19T22:08:00Z">
        <w:r w:rsidR="00AD5FB7">
          <w:rPr>
            <w:rFonts w:ascii="Times New Roman" w:hAnsi="Times New Roman"/>
          </w:rPr>
          <w:t>s</w:t>
        </w:r>
      </w:ins>
      <w:del w:id="126" w:author="Neil Sarkar" w:date="2012-09-19T22:08:00Z">
        <w:r w:rsidR="00466490" w:rsidRPr="00AD5FB7" w:rsidDel="00AD5FB7">
          <w:rPr>
            <w:rFonts w:ascii="Times New Roman" w:hAnsi="Times New Roman"/>
          </w:rPr>
          <w:delText xml:space="preserve"> for comparative genomics</w:delText>
        </w:r>
      </w:del>
      <w:r w:rsidR="00466490" w:rsidRPr="00AD5FB7">
        <w:rPr>
          <w:rFonts w:ascii="Times New Roman" w:hAnsi="Times New Roman"/>
        </w:rPr>
        <w:t>, as they share many of the characteristics desired in an ideal animal model.</w:t>
      </w:r>
    </w:p>
    <w:p w14:paraId="51A72D97" w14:textId="10A8504E" w:rsidR="00484993" w:rsidRPr="00AD5FB7" w:rsidRDefault="00484993" w:rsidP="00E20835">
      <w:pPr>
        <w:spacing w:line="480" w:lineRule="auto"/>
        <w:rPr>
          <w:rFonts w:ascii="Times New Roman" w:hAnsi="Times New Roman"/>
        </w:rPr>
      </w:pPr>
      <w:ins w:id="127" w:author="Neil Sarkar" w:date="2012-09-19T22:10:00Z">
        <w:r>
          <w:rPr>
            <w:rFonts w:ascii="Times New Roman" w:hAnsi="Times New Roman"/>
          </w:rPr>
          <w:t xml:space="preserve">- There is a need for developing empirical </w:t>
        </w:r>
      </w:ins>
      <w:ins w:id="128" w:author="Neil Sarkar" w:date="2012-09-19T22:11:00Z">
        <w:r>
          <w:rPr>
            <w:rFonts w:ascii="Times New Roman" w:hAnsi="Times New Roman"/>
          </w:rPr>
          <w:t>“model-ness” tests to quantify the suitability of potential model organisms.</w:t>
        </w:r>
      </w:ins>
    </w:p>
    <w:p w14:paraId="3A72C81A" w14:textId="7FBD7EF0" w:rsidR="00E2414B" w:rsidRPr="00E2414B" w:rsidRDefault="00466490" w:rsidP="00E20835">
      <w:pPr>
        <w:spacing w:line="480" w:lineRule="auto"/>
      </w:pPr>
      <w:del w:id="129" w:author="Neil Sarkar" w:date="2012-09-19T22:09:00Z">
        <w:r w:rsidRPr="00AD5FB7" w:rsidDel="00AD5FB7">
          <w:rPr>
            <w:rFonts w:ascii="Times New Roman" w:hAnsi="Times New Roman"/>
          </w:rPr>
          <w:delText>- Molecular genetics of agricultural species may offer benefits over that of other mammalian models due to degree of similarity to processes in humans.</w:delText>
        </w:r>
      </w:del>
      <w:r w:rsidR="00824060" w:rsidRPr="00E2414B">
        <w:br w:type="page"/>
      </w:r>
    </w:p>
    <w:p w14:paraId="601F7D1C" w14:textId="77777777" w:rsidR="00866148" w:rsidRDefault="00866148">
      <w:pPr>
        <w:rPr>
          <w:ins w:id="130" w:author="Neil Sarkar" w:date="2012-09-20T17:16:00Z"/>
          <w:rFonts w:ascii="Times New Roman" w:hAnsi="Times New Roman" w:cs="Times New Roman"/>
          <w:b/>
        </w:rPr>
      </w:pPr>
      <w:ins w:id="131" w:author="Neil Sarkar" w:date="2012-09-20T17:16:00Z">
        <w:r w:rsidRPr="00866148">
          <w:rPr>
            <w:rFonts w:ascii="Times New Roman" w:hAnsi="Times New Roman" w:cs="Times New Roman"/>
            <w:b/>
            <w:rPrChange w:id="132" w:author="Neil Sarkar" w:date="2012-09-20T17:16:00Z">
              <w:rPr>
                <w:rFonts w:ascii="Times New Roman" w:hAnsi="Times New Roman" w:cs="Times New Roman"/>
              </w:rPr>
            </w:rPrChange>
          </w:rPr>
          <w:lastRenderedPageBreak/>
          <w:t>FIGURE LEGEND</w:t>
        </w:r>
      </w:ins>
    </w:p>
    <w:p w14:paraId="752AED30" w14:textId="77777777" w:rsidR="00866148" w:rsidRDefault="00866148">
      <w:pPr>
        <w:rPr>
          <w:ins w:id="133" w:author="Neil Sarkar" w:date="2012-09-20T17:16:00Z"/>
          <w:rFonts w:ascii="Times New Roman" w:hAnsi="Times New Roman" w:cs="Times New Roman"/>
          <w:b/>
        </w:rPr>
      </w:pPr>
    </w:p>
    <w:p w14:paraId="4AD3FF64" w14:textId="0BE7DAA2" w:rsidR="00866148" w:rsidRDefault="004971CE">
      <w:pPr>
        <w:rPr>
          <w:rFonts w:ascii="Times New Roman" w:hAnsi="Times New Roman" w:cs="Times New Roman"/>
        </w:rPr>
      </w:pPr>
      <w:ins w:id="134" w:author="Neil Sarkar" w:date="2012-09-20T17:17:00Z">
        <w:r>
          <w:rPr>
            <w:rFonts w:ascii="Times New Roman" w:hAnsi="Times New Roman" w:cs="Times New Roman"/>
            <w:b/>
          </w:rPr>
          <w:t>Figure 1: Temporal history of canonical model organisms</w:t>
        </w:r>
        <w:r>
          <w:rPr>
            <w:rFonts w:ascii="Times New Roman" w:hAnsi="Times New Roman" w:cs="Times New Roman"/>
          </w:rPr>
          <w:t xml:space="preserve">. </w:t>
        </w:r>
        <w:r w:rsidR="00671B1E">
          <w:rPr>
            <w:rFonts w:ascii="Times New Roman" w:hAnsi="Times New Roman" w:cs="Times New Roman"/>
          </w:rPr>
          <w:t xml:space="preserve">The introduction of commonly used model organisms is shown along a timescale along with other significant biology milestones. Also shown is the number of completed genomes (according to the Genomes </w:t>
        </w:r>
        <w:proofErr w:type="spellStart"/>
        <w:r w:rsidR="00671B1E">
          <w:rPr>
            <w:rFonts w:ascii="Times New Roman" w:hAnsi="Times New Roman" w:cs="Times New Roman"/>
          </w:rPr>
          <w:t>OnLine</w:t>
        </w:r>
        <w:proofErr w:type="spellEnd"/>
        <w:r w:rsidR="00671B1E">
          <w:rPr>
            <w:rFonts w:ascii="Times New Roman" w:hAnsi="Times New Roman" w:cs="Times New Roman"/>
          </w:rPr>
          <w:t xml:space="preserve"> Database [GOLD]) </w:t>
        </w:r>
      </w:ins>
      <w:ins w:id="135" w:author="Neil Sarkar" w:date="2012-09-20T17:19:00Z">
        <w:r w:rsidR="00671B1E">
          <w:rPr>
            <w:rFonts w:ascii="Times New Roman" w:hAnsi="Times New Roman" w:cs="Times New Roman"/>
          </w:rPr>
          <w:t>from the mid-</w:t>
        </w:r>
        <w:proofErr w:type="gramStart"/>
        <w:r w:rsidR="00671B1E">
          <w:rPr>
            <w:rFonts w:ascii="Times New Roman" w:hAnsi="Times New Roman" w:cs="Times New Roman"/>
          </w:rPr>
          <w:t>1990’s</w:t>
        </w:r>
        <w:proofErr w:type="gramEnd"/>
        <w:r w:rsidR="00671B1E">
          <w:rPr>
            <w:rFonts w:ascii="Times New Roman" w:hAnsi="Times New Roman" w:cs="Times New Roman"/>
          </w:rPr>
          <w:t xml:space="preserve"> to present.</w:t>
        </w:r>
      </w:ins>
      <w:bookmarkStart w:id="136" w:name="_GoBack"/>
      <w:bookmarkEnd w:id="136"/>
      <w:ins w:id="137" w:author="Neil Sarkar" w:date="2012-09-20T17:17:00Z">
        <w:r>
          <w:rPr>
            <w:rFonts w:ascii="Times New Roman" w:hAnsi="Times New Roman" w:cs="Times New Roman"/>
          </w:rPr>
          <w:t xml:space="preserve"> </w:t>
        </w:r>
      </w:ins>
      <w:r w:rsidR="00866148">
        <w:rPr>
          <w:rFonts w:ascii="Times New Roman" w:hAnsi="Times New Roman" w:cs="Times New Roman"/>
        </w:rPr>
        <w:br w:type="page"/>
      </w:r>
    </w:p>
    <w:p w14:paraId="79F6B34F" w14:textId="77777777" w:rsidR="00AD2F1A" w:rsidRPr="00FB6EA8" w:rsidRDefault="00AD2F1A" w:rsidP="004F5813">
      <w:pPr>
        <w:rPr>
          <w:rFonts w:ascii="Times New Roman" w:hAnsi="Times New Roman" w:cs="Times New Roman"/>
        </w:rPr>
      </w:pPr>
    </w:p>
    <w:p w14:paraId="7FA83621" w14:textId="77777777" w:rsidR="008005D8" w:rsidRPr="00FB6EA8" w:rsidRDefault="00AD2F1A"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fldChar w:fldCharType="begin"/>
      </w:r>
      <w:r w:rsidRPr="00FB6EA8">
        <w:rPr>
          <w:rFonts w:ascii="Times New Roman" w:hAnsi="Times New Roman" w:cs="Times New Roman"/>
        </w:rPr>
        <w:instrText xml:space="preserve"> ADDIN PAPERS2_CITATIONS &lt;papers2_bibliography/&gt;</w:instrText>
      </w:r>
      <w:r w:rsidRPr="00FB6EA8">
        <w:rPr>
          <w:rFonts w:ascii="Times New Roman" w:hAnsi="Times New Roman" w:cs="Times New Roman"/>
        </w:rPr>
        <w:fldChar w:fldCharType="separate"/>
      </w:r>
      <w:r w:rsidR="008005D8" w:rsidRPr="00FB6EA8">
        <w:rPr>
          <w:rFonts w:ascii="Times New Roman" w:hAnsi="Times New Roman" w:cs="Times New Roman"/>
        </w:rPr>
        <w:t>1. Schadt, EE, Turner, S, Kasarskis, A. A window into third-generation sequencing. Hum. Mol. Genet. 2010; 19:R227–40</w:t>
      </w:r>
    </w:p>
    <w:p w14:paraId="73319954"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 xml:space="preserve">2. Genome List - NCBI. </w:t>
      </w:r>
    </w:p>
    <w:p w14:paraId="50D429C5"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3. Lander, ES, Linton, LM, Birren, B, et al. Initial sequencing and analysis of the human genome. Nature 2001; 409:860–921</w:t>
      </w:r>
    </w:p>
    <w:p w14:paraId="765346F3"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 xml:space="preserve">4. Thomas H. Morgan - Biography. </w:t>
      </w:r>
    </w:p>
    <w:p w14:paraId="73D5D70E"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5. Botstein, D, Fink, GR. Yeast: an experimental organism for modern biology. Science 1988; 240:1439–1443</w:t>
      </w:r>
    </w:p>
    <w:p w14:paraId="6DA81ACF"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6. Brenner, S. In the beginning was the worm ... Genetics 2009; 182:413–415</w:t>
      </w:r>
    </w:p>
    <w:p w14:paraId="65197899"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7. Paigen, K. One hundred years of mouse genetics: an intellectual history. I. The classical period (1902-1980). Genetics 2003; 163:1–7</w:t>
      </w:r>
    </w:p>
    <w:p w14:paraId="1D347A19"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8. Paigen, K. One hundred years of mouse genetics: an intellectual history. II. The molecular revolution (1981-2002). Genetics 2003; 163:1227–1235</w:t>
      </w:r>
    </w:p>
    <w:p w14:paraId="013CD5DF"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9. Müller, B, Grossniklaus, U. Model organisms--A historical perspective. J Proteomics 2010; 73:2054–2063</w:t>
      </w:r>
    </w:p>
    <w:p w14:paraId="15E575C0"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10. Steinitz-Sears, LM. Chromosome Studies in Arabidopsis Thaliana. Genetics 1963; 48:483–490</w:t>
      </w:r>
    </w:p>
    <w:p w14:paraId="1EE300E6"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11. Bedell, MA, Jenkins, NA, Copeland, NG. Mouse models of human disease. Part I: techniques and resources for genetic analysis in mice. Genes Dev. 1997; 11:1–10</w:t>
      </w:r>
    </w:p>
    <w:p w14:paraId="05A634BD"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12. Bedell, MA, Largaespada, DA, Jenkins, NA, et al. Mouse models of human disease. Part II: recent progress and future directions. Genes Dev. 1997; 11:11–43</w:t>
      </w:r>
    </w:p>
    <w:p w14:paraId="5441E2D4"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13. Velinov, M, Slaugenhaupt, SA, Stoilov, I, et al. The gene for achondroplasia maps to the telomeric region of chromosome 4p. Nat. Genet. 1994; 6:314–317</w:t>
      </w:r>
    </w:p>
    <w:p w14:paraId="7EA7CEFE"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14. Radhakrishna, U, Blouin, JL, Mehenni, H, et al. Mapping one form of autosomal dominant postaxial polydactyly type A to chromosome 7p15-q11.23 by linkage analysis. Am. J. Hum. Genet. 1997; 60:597–604</w:t>
      </w:r>
    </w:p>
    <w:p w14:paraId="06BCE50E"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15. Malkin, D, Li, FP, Strong, LC, et al. Germ line p53 mutations in a familial syndrome of breast cancer, sarcomas, and other neoplasms. Science 1990; 250:1233–1238</w:t>
      </w:r>
    </w:p>
    <w:p w14:paraId="17AC0A74"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16. Kerem, B, Rommens, JM, Buchanan, JA, et al. Identification of the cystic fibrosis gene: genetic analysis. Science 1989; 245:1073–1080</w:t>
      </w:r>
    </w:p>
    <w:p w14:paraId="3E19B8BE"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17. Rees, DC, Williams, TN, Gladwin, MT. Sickle-cell disease. Lancet 2010; 376:2018–2031</w:t>
      </w:r>
    </w:p>
    <w:p w14:paraId="7BD11821"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18. Glazier, AM, Nadeau, JH, Aitman, TJ. Finding genes that underlie complex traits. Science 2002; 298:2345–2349</w:t>
      </w:r>
    </w:p>
    <w:p w14:paraId="1F97924A"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19. Ostrander, EA. Franklin H. Epstein Lecture. Both ends of the leash--the human links to good dogs with bad genes. N. Engl. J. Med. 2012; 367:636–646</w:t>
      </w:r>
    </w:p>
    <w:p w14:paraId="14D3F4BB"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 xml:space="preserve">20. GenBank Statistics (ca. 2008). </w:t>
      </w:r>
    </w:p>
    <w:p w14:paraId="2260673A"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21. Benson, DA, Karsch-Mizrachi, I, Clark, K, et al. GenBank. Nucleic Acids Res. 2012; 40:D48–53</w:t>
      </w:r>
    </w:p>
    <w:p w14:paraId="6764E5DF"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 xml:space="preserve">22. NCBI-GenBank Flat File Release 189.0. </w:t>
      </w:r>
    </w:p>
    <w:p w14:paraId="24D398FE"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 xml:space="preserve">23. Ensembl Genomes. </w:t>
      </w:r>
    </w:p>
    <w:p w14:paraId="64A12136"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24. Waterston, RH, Lindblad-Toh, K, Birney, E. Initial sequencing and comparative analysis of the mouse genome. 2002; 1–43</w:t>
      </w:r>
    </w:p>
    <w:p w14:paraId="148405C3"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25. Demetrius, L. Of mice and men. When it comes to studying ageing and the means to slow it down, mice are not just small humans. EMBO Rep. 2005; 6 Spec No:S39–44</w:t>
      </w:r>
    </w:p>
    <w:p w14:paraId="27DDC7F5"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lastRenderedPageBreak/>
        <w:t>26. Taneja, V, David, CS. HLA transgenic mice as humanized mouse models of disease and immunity. J. Clin. Invest. 1998; 101:921–926</w:t>
      </w:r>
    </w:p>
    <w:p w14:paraId="024CCBBD"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27. Kotturi, MF, Assarsson, E, Peters, B, et al. Of mice and humans: how good are HLA transgenic mice as a model of human immune responses? Immunome Res 2009; 5:3</w:t>
      </w:r>
    </w:p>
    <w:p w14:paraId="5730BAF2"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28. Khoury, MJ, Gwinn, M, Yoon, PW, et al. The continuum of translation research in genomic medicine: how can we accelerate the appropriate integration of human genome discoveries into health care and disease prevention? Genet. Med. 2007; 9:665–674</w:t>
      </w:r>
    </w:p>
    <w:p w14:paraId="0380B2FB"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29. Zeder, MA. Domestication and early agriculture in the Mediterranean Basin: Origins, diffusion, and impact. Proc. Natl. Acad. Sci. U.S.A. 2008; 105:11597–11604</w:t>
      </w:r>
    </w:p>
    <w:p w14:paraId="7B5F0239"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30. Roberts, RM. The Place of Farm Animal Species in the New Genomics World of Reproductive Biology. Biology of Reproduction 2001; 409–417</w:t>
      </w:r>
    </w:p>
    <w:p w14:paraId="06E54A02"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31. Ireland, JJ, Roberts, RM, Palmer, GH, et al. A commentary on domestic animals as dual-purpose models that benefit agricultural and biomedical research. Journal of Animal Science 2008; 86:2797–2805</w:t>
      </w:r>
    </w:p>
    <w:p w14:paraId="2554E799"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32. Reynolds, LP, Ireland, JJ, Caton, JS, et al. Commentary on Domestic Animals in Agricultural and Biomedical Research: An Endangered Enterprise. Journal of Nutrition 2009; 139:427–428</w:t>
      </w:r>
    </w:p>
    <w:p w14:paraId="4545AD40"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33. Gibbs, R, Weinstock, G, Kappes, S, et al. Bovine Genomic Sequencing Initiative. 2002; 1–12</w:t>
      </w:r>
    </w:p>
    <w:p w14:paraId="1D1453D5"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34. Bovine Genome Sequencing and Analysis Consortium, Elsik, CG, Tellam, RL, et al. The genome sequence of taurine cattle: a window to ruminant biology and evolution. Science 2009; 324:522–528</w:t>
      </w:r>
    </w:p>
    <w:p w14:paraId="2FE0D537"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 xml:space="preserve">35. Bos Taurus (ID 82) - Genome - NCBI. </w:t>
      </w:r>
    </w:p>
    <w:p w14:paraId="5F6079B8"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 xml:space="preserve">36. Welcome to the Bovine Genome Database | BovineGenome.org. </w:t>
      </w:r>
    </w:p>
    <w:p w14:paraId="132A6069"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37. Karp, PD, Paley, SM, Krummenacker, M, et al. Pathway Tools version 13.0: integrated software for pathway/genome informatics and systems biology. Briefings in Bioinformatics 2010; 11:40–79</w:t>
      </w:r>
    </w:p>
    <w:p w14:paraId="5BC16A71"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38. Lee, TJ, Paulsen, I, Karp, P. Annotation-based inference of transporter function. Bioinformatics 2008; 24:i259–67</w:t>
      </w:r>
    </w:p>
    <w:p w14:paraId="261D6A23"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39. Romero, PR, Karp, PD. Using functional and organizational information to improve genome-wide computational prediction of transcription units on pathway-genome databases. Bioinformatics 2004; 20:709–717</w:t>
      </w:r>
    </w:p>
    <w:p w14:paraId="517D8892"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40. Sarkar, IN. A vector space model approach to identify genetically related diseases. Journal of the American Medical Informatics Association 2012; 19:249–254</w:t>
      </w:r>
    </w:p>
    <w:p w14:paraId="57ED2A4B"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41. Lopez-Corrales, N, Sonstegard, T, Smith, T. Comparative gene mapping: cytogenetic localization of PROC, EN1, ALPI, TNP1, and IL1B in cattle and sheep reveals a conserved rearrangement relative to the human genome. Cytogenet Cell Genet 1998; 83:35–38</w:t>
      </w:r>
    </w:p>
    <w:p w14:paraId="407C769B"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 xml:space="preserve">42. SEER Cancer Statistics Review, 1975-2005. 2007; </w:t>
      </w:r>
    </w:p>
    <w:p w14:paraId="01DEFFB7"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43. Chen, S, Parmigiani, G. Meta-analysis of BRCA1 and BRCA2 penetrance. J. Clin. Oncol. 2007; 25:1329–1333</w:t>
      </w:r>
    </w:p>
    <w:p w14:paraId="6304B611"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44. Yuan, Z, Chu, G, Dan, Y, et al. BRCA1: a new candidate gene for bovine mastitis and its association analysis between single nucleotide polymorphisms and milk somatic cell score. Mol. Biol. Rep. 2012; 39:6625–6631</w:t>
      </w:r>
    </w:p>
    <w:p w14:paraId="46C998EC"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 xml:space="preserve">45. Krum, SA, Womack, JE, Lane, TF. Bovine BRCA1 shows classic responses to genotoxic stress but low in vitro transcriptional activation activity. Oncogene 2003; </w:t>
      </w:r>
      <w:r w:rsidRPr="00FB6EA8">
        <w:rPr>
          <w:rFonts w:ascii="Times New Roman" w:hAnsi="Times New Roman" w:cs="Times New Roman"/>
        </w:rPr>
        <w:lastRenderedPageBreak/>
        <w:t>22:6032–6044</w:t>
      </w:r>
    </w:p>
    <w:p w14:paraId="3EFC720C"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46. Dallenbach, FD. [Etiology and epidemiology of breast carcinoma]. Fortschr. Med. 1975; 93:1323–1325</w:t>
      </w:r>
    </w:p>
    <w:p w14:paraId="75B007CE"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47. O'Brien, SJ. The Promise of Comparative Genomics in Mammals. Science 1999; 286:458–481</w:t>
      </w:r>
    </w:p>
    <w:p w14:paraId="7D2854AE"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48. Fadiel, A, Anidi, I, Eichenbaum, KD. Farm animal genomics and informatics: an update. Nucleic Acids Res. 2005; 33:6308–6318</w:t>
      </w:r>
    </w:p>
    <w:p w14:paraId="0F459851"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 xml:space="preserve">49. Pianka, E. On r-and K-selection. The American Naturalist 1970; </w:t>
      </w:r>
    </w:p>
    <w:p w14:paraId="7BF10DB3"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 xml:space="preserve">50. JAX Mice Database - Inbred Strain. </w:t>
      </w:r>
    </w:p>
    <w:p w14:paraId="69A787A8"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 xml:space="preserve">51. G2911, Inbreeding: Its Meaning, Uses and Effects on Farm Animals. </w:t>
      </w:r>
    </w:p>
    <w:p w14:paraId="5B0C2D25"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52. Attfield, KE, Dendrou, CA, Fugger, L. Bridging the gap from genetic association to functional understanding: the next generation of mouse models of multiple sclerosis. Immunol. Rev. 2012; 248:10–22</w:t>
      </w:r>
    </w:p>
    <w:p w14:paraId="7D2CBA9B"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53. Schmouth, J-F, Bonaguro, RJ, Corso-Diaz, X, et al. Modelling human regulatory variation in mouse: finding the function in genome-wide association studies and whole-genome sequencing. PLoS Genet. 2012; 8:e1002544</w:t>
      </w:r>
    </w:p>
    <w:p w14:paraId="37FFC82A"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54. Watanabe, Y, Takahashi, T, Okajima, A, et al. The analysis of the functions of human B and T cells in humanized NOD/shi-scid/gammac(null) (NOG) mice (hu-HSC NOG mice). Int. Immunol. 2009; 21:843–858</w:t>
      </w:r>
    </w:p>
    <w:p w14:paraId="6AAED6D6"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55. Sreenivasaiah, PK, Kim, DH. Current trends and new challenges of databases and web applications for systems driven biological research. Front Physiol 2010; 1:147</w:t>
      </w:r>
    </w:p>
    <w:p w14:paraId="5074B8F1"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56. Mazza, T. Editorial: Accelerating systems biology. Briefings in Bioinformatics 2010; 11:267–269</w:t>
      </w:r>
    </w:p>
    <w:p w14:paraId="28E7D04A"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57. Davies, JL, Kawaguchi, Y, Bennett, ST, et al. A genome-wide search for human type 1 diabetes susceptibility genes. Nature 1994; 371:130–136</w:t>
      </w:r>
    </w:p>
    <w:p w14:paraId="602E7F72"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58. Berrettini, WH. Molecular linkage studies of bipolar disorder. Dialogues Clin Neurosci 1999; 1:12–21</w:t>
      </w:r>
    </w:p>
    <w:p w14:paraId="72DC2D13"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59. Burbach, JPH, van der Zwaag, B. Contact in the genetics of autism and schizophrenia. Trends Neurosci. 2009; 32:69–72</w:t>
      </w:r>
    </w:p>
    <w:p w14:paraId="03BA2AFE"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 xml:space="preserve">60. OMIM Entry - #104300 - ALZHEIMER DISEASE; AD. </w:t>
      </w:r>
    </w:p>
    <w:p w14:paraId="180FF3C5" w14:textId="77777777"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 xml:space="preserve">61. OMIM Entry - #105400 - AMYOTROPHIC LATERAL SCLEROSIS 1; ALS1. </w:t>
      </w:r>
    </w:p>
    <w:p w14:paraId="37078776" w14:textId="6854AA9D" w:rsidR="008005D8" w:rsidRPr="00FB6EA8" w:rsidRDefault="008005D8"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t xml:space="preserve">62. OMIM Entry - %209850 - AUTISM. </w:t>
      </w:r>
    </w:p>
    <w:p w14:paraId="7CA2E6C5" w14:textId="1DE13539" w:rsidR="001A388A" w:rsidRPr="00FB6EA8" w:rsidRDefault="00AD2F1A" w:rsidP="008005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B6EA8">
        <w:rPr>
          <w:rFonts w:ascii="Times New Roman" w:hAnsi="Times New Roman" w:cs="Times New Roman"/>
        </w:rPr>
        <w:fldChar w:fldCharType="end"/>
      </w:r>
    </w:p>
    <w:sectPr w:rsidR="001A388A" w:rsidRPr="00FB6EA8" w:rsidSect="00776A38">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465E5E" w15:done="0"/>
  <w15:commentEx w15:paraId="6BFE1621" w15:done="0"/>
  <w15:commentEx w15:paraId="2A75648A" w15:done="0"/>
  <w15:commentEx w15:paraId="020682F3" w15:done="0"/>
  <w15:commentEx w15:paraId="3ECE1C66" w15:done="0"/>
  <w15:commentEx w15:paraId="0D7DDA34" w15:done="0"/>
  <w15:commentEx w15:paraId="3E3264A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AA4BA" w14:textId="77777777" w:rsidR="00AD5FB7" w:rsidRDefault="00AD5FB7" w:rsidP="000057A6">
      <w:r>
        <w:separator/>
      </w:r>
    </w:p>
  </w:endnote>
  <w:endnote w:type="continuationSeparator" w:id="0">
    <w:p w14:paraId="794CA7EC" w14:textId="77777777" w:rsidR="00AD5FB7" w:rsidRDefault="00AD5FB7" w:rsidP="00005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545FC" w14:textId="77777777" w:rsidR="00AD5FB7" w:rsidRDefault="00AD5FB7" w:rsidP="000057A6">
      <w:r>
        <w:separator/>
      </w:r>
    </w:p>
  </w:footnote>
  <w:footnote w:type="continuationSeparator" w:id="0">
    <w:p w14:paraId="2667E0EE" w14:textId="77777777" w:rsidR="00AD5FB7" w:rsidRDefault="00AD5FB7" w:rsidP="000057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F5F81"/>
    <w:multiLevelType w:val="hybridMultilevel"/>
    <w:tmpl w:val="536CE9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1FE97867"/>
    <w:multiLevelType w:val="hybridMultilevel"/>
    <w:tmpl w:val="A73671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7BD15AF0"/>
    <w:multiLevelType w:val="hybridMultilevel"/>
    <w:tmpl w:val="1F3464C4"/>
    <w:lvl w:ilvl="0" w:tplc="148EDE2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e Romano">
    <w15:presenceInfo w15:providerId="Windows Live" w15:userId="a099b211e09cff89"/>
  </w15:person>
  <w15:person w15:author="Joe">
    <w15:presenceInfo w15:providerId="Windows Live" w15:userId="a099b211e09cff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7A6"/>
    <w:rsid w:val="00002D6E"/>
    <w:rsid w:val="000057A6"/>
    <w:rsid w:val="0001686C"/>
    <w:rsid w:val="00022AC5"/>
    <w:rsid w:val="00024EE3"/>
    <w:rsid w:val="00037EBB"/>
    <w:rsid w:val="00052272"/>
    <w:rsid w:val="00055B66"/>
    <w:rsid w:val="00060827"/>
    <w:rsid w:val="00062AC0"/>
    <w:rsid w:val="0006317B"/>
    <w:rsid w:val="00067D0B"/>
    <w:rsid w:val="00073BB7"/>
    <w:rsid w:val="00075AF2"/>
    <w:rsid w:val="00075D78"/>
    <w:rsid w:val="00076BBF"/>
    <w:rsid w:val="0007784C"/>
    <w:rsid w:val="00091966"/>
    <w:rsid w:val="00095169"/>
    <w:rsid w:val="000A39C9"/>
    <w:rsid w:val="000D145E"/>
    <w:rsid w:val="000D3397"/>
    <w:rsid w:val="000F4E9F"/>
    <w:rsid w:val="00114E55"/>
    <w:rsid w:val="00127DC6"/>
    <w:rsid w:val="001315AD"/>
    <w:rsid w:val="00144781"/>
    <w:rsid w:val="00147E71"/>
    <w:rsid w:val="0015326A"/>
    <w:rsid w:val="00157475"/>
    <w:rsid w:val="0016273B"/>
    <w:rsid w:val="00166E36"/>
    <w:rsid w:val="00184D04"/>
    <w:rsid w:val="00187700"/>
    <w:rsid w:val="00192D09"/>
    <w:rsid w:val="00195A74"/>
    <w:rsid w:val="001A388A"/>
    <w:rsid w:val="001A58EA"/>
    <w:rsid w:val="001A77F8"/>
    <w:rsid w:val="001C78A3"/>
    <w:rsid w:val="001D0958"/>
    <w:rsid w:val="001D28F4"/>
    <w:rsid w:val="001F328C"/>
    <w:rsid w:val="001F4141"/>
    <w:rsid w:val="002008B9"/>
    <w:rsid w:val="002016A2"/>
    <w:rsid w:val="00202BD8"/>
    <w:rsid w:val="002048EA"/>
    <w:rsid w:val="00207568"/>
    <w:rsid w:val="002101F0"/>
    <w:rsid w:val="00212764"/>
    <w:rsid w:val="0021738D"/>
    <w:rsid w:val="00233D1B"/>
    <w:rsid w:val="00244FBA"/>
    <w:rsid w:val="002457D3"/>
    <w:rsid w:val="0025097A"/>
    <w:rsid w:val="00257007"/>
    <w:rsid w:val="00280229"/>
    <w:rsid w:val="002855EB"/>
    <w:rsid w:val="00286842"/>
    <w:rsid w:val="002B2750"/>
    <w:rsid w:val="002B4241"/>
    <w:rsid w:val="002C46EE"/>
    <w:rsid w:val="002E13A4"/>
    <w:rsid w:val="002F240E"/>
    <w:rsid w:val="002F6409"/>
    <w:rsid w:val="00302CD2"/>
    <w:rsid w:val="00304CBD"/>
    <w:rsid w:val="0030657C"/>
    <w:rsid w:val="0032737A"/>
    <w:rsid w:val="0033023D"/>
    <w:rsid w:val="00335053"/>
    <w:rsid w:val="00336D9E"/>
    <w:rsid w:val="00340FAA"/>
    <w:rsid w:val="0034336B"/>
    <w:rsid w:val="00343681"/>
    <w:rsid w:val="0036119E"/>
    <w:rsid w:val="00361E25"/>
    <w:rsid w:val="00364974"/>
    <w:rsid w:val="003679B7"/>
    <w:rsid w:val="0037089C"/>
    <w:rsid w:val="00377ABA"/>
    <w:rsid w:val="00377DCB"/>
    <w:rsid w:val="00380850"/>
    <w:rsid w:val="0038751C"/>
    <w:rsid w:val="0039030C"/>
    <w:rsid w:val="00392C17"/>
    <w:rsid w:val="00393EFC"/>
    <w:rsid w:val="003B26A8"/>
    <w:rsid w:val="003B349E"/>
    <w:rsid w:val="003B57BB"/>
    <w:rsid w:val="003C0CA8"/>
    <w:rsid w:val="003C1C66"/>
    <w:rsid w:val="003C67EF"/>
    <w:rsid w:val="003E5945"/>
    <w:rsid w:val="003F06C2"/>
    <w:rsid w:val="003F79F5"/>
    <w:rsid w:val="00404A22"/>
    <w:rsid w:val="00406F30"/>
    <w:rsid w:val="00410CCE"/>
    <w:rsid w:val="00433F8F"/>
    <w:rsid w:val="00436048"/>
    <w:rsid w:val="00437743"/>
    <w:rsid w:val="004510D7"/>
    <w:rsid w:val="00462161"/>
    <w:rsid w:val="00466490"/>
    <w:rsid w:val="00467B65"/>
    <w:rsid w:val="00470E52"/>
    <w:rsid w:val="004738EE"/>
    <w:rsid w:val="0048435A"/>
    <w:rsid w:val="00484993"/>
    <w:rsid w:val="004971CE"/>
    <w:rsid w:val="004A0D7E"/>
    <w:rsid w:val="004A1A48"/>
    <w:rsid w:val="004A6FB5"/>
    <w:rsid w:val="004B4254"/>
    <w:rsid w:val="004C0E74"/>
    <w:rsid w:val="004E2519"/>
    <w:rsid w:val="004E2A1B"/>
    <w:rsid w:val="004F5813"/>
    <w:rsid w:val="00502262"/>
    <w:rsid w:val="00503232"/>
    <w:rsid w:val="00503606"/>
    <w:rsid w:val="005055F5"/>
    <w:rsid w:val="005129D6"/>
    <w:rsid w:val="00517E61"/>
    <w:rsid w:val="00521CDA"/>
    <w:rsid w:val="005254A6"/>
    <w:rsid w:val="005302BD"/>
    <w:rsid w:val="00534038"/>
    <w:rsid w:val="00541821"/>
    <w:rsid w:val="005504E1"/>
    <w:rsid w:val="00564478"/>
    <w:rsid w:val="00571A41"/>
    <w:rsid w:val="005729F6"/>
    <w:rsid w:val="005750EC"/>
    <w:rsid w:val="00581512"/>
    <w:rsid w:val="00595417"/>
    <w:rsid w:val="005A0696"/>
    <w:rsid w:val="005A7004"/>
    <w:rsid w:val="005B0F98"/>
    <w:rsid w:val="005B5869"/>
    <w:rsid w:val="005D2373"/>
    <w:rsid w:val="005D2582"/>
    <w:rsid w:val="005D7C06"/>
    <w:rsid w:val="005F2B54"/>
    <w:rsid w:val="005F6B3A"/>
    <w:rsid w:val="005F703A"/>
    <w:rsid w:val="0061091B"/>
    <w:rsid w:val="00611074"/>
    <w:rsid w:val="006149B8"/>
    <w:rsid w:val="006155CB"/>
    <w:rsid w:val="00615A47"/>
    <w:rsid w:val="00621EC4"/>
    <w:rsid w:val="00630126"/>
    <w:rsid w:val="006358AD"/>
    <w:rsid w:val="00641D02"/>
    <w:rsid w:val="00647BDB"/>
    <w:rsid w:val="00650191"/>
    <w:rsid w:val="006540B9"/>
    <w:rsid w:val="00654340"/>
    <w:rsid w:val="00670B01"/>
    <w:rsid w:val="00671B1E"/>
    <w:rsid w:val="00681983"/>
    <w:rsid w:val="0068479C"/>
    <w:rsid w:val="00685598"/>
    <w:rsid w:val="0068796B"/>
    <w:rsid w:val="00695EBE"/>
    <w:rsid w:val="006A40A5"/>
    <w:rsid w:val="006C1E3B"/>
    <w:rsid w:val="006D603A"/>
    <w:rsid w:val="006F4D94"/>
    <w:rsid w:val="006F5C27"/>
    <w:rsid w:val="006F690B"/>
    <w:rsid w:val="006F7F09"/>
    <w:rsid w:val="00711EEB"/>
    <w:rsid w:val="007151C6"/>
    <w:rsid w:val="0073118F"/>
    <w:rsid w:val="00734C83"/>
    <w:rsid w:val="0073662F"/>
    <w:rsid w:val="00740532"/>
    <w:rsid w:val="00742617"/>
    <w:rsid w:val="00746663"/>
    <w:rsid w:val="00750B48"/>
    <w:rsid w:val="00754224"/>
    <w:rsid w:val="00763C57"/>
    <w:rsid w:val="00766F2D"/>
    <w:rsid w:val="00771E18"/>
    <w:rsid w:val="00774532"/>
    <w:rsid w:val="00776A38"/>
    <w:rsid w:val="00786825"/>
    <w:rsid w:val="007970C5"/>
    <w:rsid w:val="007A4487"/>
    <w:rsid w:val="007A55BB"/>
    <w:rsid w:val="007A6D69"/>
    <w:rsid w:val="007B5993"/>
    <w:rsid w:val="007C3287"/>
    <w:rsid w:val="007E45FC"/>
    <w:rsid w:val="007E518E"/>
    <w:rsid w:val="007F7473"/>
    <w:rsid w:val="008005D8"/>
    <w:rsid w:val="00814331"/>
    <w:rsid w:val="00814C32"/>
    <w:rsid w:val="00817EB3"/>
    <w:rsid w:val="00824060"/>
    <w:rsid w:val="00825A7B"/>
    <w:rsid w:val="00831BD6"/>
    <w:rsid w:val="00832B47"/>
    <w:rsid w:val="00837CD4"/>
    <w:rsid w:val="00866148"/>
    <w:rsid w:val="00871997"/>
    <w:rsid w:val="00873011"/>
    <w:rsid w:val="00874152"/>
    <w:rsid w:val="00894725"/>
    <w:rsid w:val="00897141"/>
    <w:rsid w:val="008A1459"/>
    <w:rsid w:val="008A397C"/>
    <w:rsid w:val="008A695F"/>
    <w:rsid w:val="008B2F23"/>
    <w:rsid w:val="008B31A8"/>
    <w:rsid w:val="008B3B05"/>
    <w:rsid w:val="008C6E96"/>
    <w:rsid w:val="008D1C1C"/>
    <w:rsid w:val="008F69B4"/>
    <w:rsid w:val="008F7C79"/>
    <w:rsid w:val="00904746"/>
    <w:rsid w:val="00905A55"/>
    <w:rsid w:val="00912125"/>
    <w:rsid w:val="00912163"/>
    <w:rsid w:val="00913FDB"/>
    <w:rsid w:val="00916511"/>
    <w:rsid w:val="00920C31"/>
    <w:rsid w:val="00936097"/>
    <w:rsid w:val="0094041A"/>
    <w:rsid w:val="00950EC0"/>
    <w:rsid w:val="0095566C"/>
    <w:rsid w:val="009606A0"/>
    <w:rsid w:val="009615D5"/>
    <w:rsid w:val="00965174"/>
    <w:rsid w:val="00976410"/>
    <w:rsid w:val="009837A3"/>
    <w:rsid w:val="009853C7"/>
    <w:rsid w:val="00994CC2"/>
    <w:rsid w:val="00996989"/>
    <w:rsid w:val="009A0BCE"/>
    <w:rsid w:val="009A4E70"/>
    <w:rsid w:val="009C53BC"/>
    <w:rsid w:val="009F204F"/>
    <w:rsid w:val="00A04DC2"/>
    <w:rsid w:val="00A07442"/>
    <w:rsid w:val="00A07CE4"/>
    <w:rsid w:val="00A16333"/>
    <w:rsid w:val="00A244DA"/>
    <w:rsid w:val="00A34CAF"/>
    <w:rsid w:val="00A46CAB"/>
    <w:rsid w:val="00A54A64"/>
    <w:rsid w:val="00A55922"/>
    <w:rsid w:val="00A57072"/>
    <w:rsid w:val="00A5724B"/>
    <w:rsid w:val="00A67317"/>
    <w:rsid w:val="00A82737"/>
    <w:rsid w:val="00A929EF"/>
    <w:rsid w:val="00A92C69"/>
    <w:rsid w:val="00AA492C"/>
    <w:rsid w:val="00AB4BC4"/>
    <w:rsid w:val="00AC445D"/>
    <w:rsid w:val="00AD241A"/>
    <w:rsid w:val="00AD2F1A"/>
    <w:rsid w:val="00AD5FB7"/>
    <w:rsid w:val="00AF6EDD"/>
    <w:rsid w:val="00B04F64"/>
    <w:rsid w:val="00B1412F"/>
    <w:rsid w:val="00B211A4"/>
    <w:rsid w:val="00B239D8"/>
    <w:rsid w:val="00B2442F"/>
    <w:rsid w:val="00B25797"/>
    <w:rsid w:val="00B3212A"/>
    <w:rsid w:val="00B3783F"/>
    <w:rsid w:val="00B509AF"/>
    <w:rsid w:val="00B5595A"/>
    <w:rsid w:val="00B74B1E"/>
    <w:rsid w:val="00B74FB1"/>
    <w:rsid w:val="00B76D46"/>
    <w:rsid w:val="00B8525A"/>
    <w:rsid w:val="00B943E8"/>
    <w:rsid w:val="00B94BBF"/>
    <w:rsid w:val="00B97A54"/>
    <w:rsid w:val="00BA0E1D"/>
    <w:rsid w:val="00BA5381"/>
    <w:rsid w:val="00BB274D"/>
    <w:rsid w:val="00BB3320"/>
    <w:rsid w:val="00BB4ACB"/>
    <w:rsid w:val="00BC0A7B"/>
    <w:rsid w:val="00BC7134"/>
    <w:rsid w:val="00BD3AB9"/>
    <w:rsid w:val="00BE0BAA"/>
    <w:rsid w:val="00BE2F28"/>
    <w:rsid w:val="00BE790C"/>
    <w:rsid w:val="00C0131E"/>
    <w:rsid w:val="00C06186"/>
    <w:rsid w:val="00C10163"/>
    <w:rsid w:val="00C13D29"/>
    <w:rsid w:val="00C157ED"/>
    <w:rsid w:val="00C231F8"/>
    <w:rsid w:val="00C272B2"/>
    <w:rsid w:val="00C3529D"/>
    <w:rsid w:val="00C36EEF"/>
    <w:rsid w:val="00C414FA"/>
    <w:rsid w:val="00C5003C"/>
    <w:rsid w:val="00C53D09"/>
    <w:rsid w:val="00C558E8"/>
    <w:rsid w:val="00C609DF"/>
    <w:rsid w:val="00C6418F"/>
    <w:rsid w:val="00C66F49"/>
    <w:rsid w:val="00C709BD"/>
    <w:rsid w:val="00C77C49"/>
    <w:rsid w:val="00C83040"/>
    <w:rsid w:val="00CA01D8"/>
    <w:rsid w:val="00CA2073"/>
    <w:rsid w:val="00CB3515"/>
    <w:rsid w:val="00CB3AF6"/>
    <w:rsid w:val="00CB4CA6"/>
    <w:rsid w:val="00CB561C"/>
    <w:rsid w:val="00CB6FFB"/>
    <w:rsid w:val="00CD7869"/>
    <w:rsid w:val="00CE1650"/>
    <w:rsid w:val="00CF1DBF"/>
    <w:rsid w:val="00CF5553"/>
    <w:rsid w:val="00D103BC"/>
    <w:rsid w:val="00D207D2"/>
    <w:rsid w:val="00D23B3B"/>
    <w:rsid w:val="00D2552A"/>
    <w:rsid w:val="00D34C5E"/>
    <w:rsid w:val="00D41159"/>
    <w:rsid w:val="00D42480"/>
    <w:rsid w:val="00D510E1"/>
    <w:rsid w:val="00D534B0"/>
    <w:rsid w:val="00D55F86"/>
    <w:rsid w:val="00D651D1"/>
    <w:rsid w:val="00D75212"/>
    <w:rsid w:val="00D765F5"/>
    <w:rsid w:val="00D80C98"/>
    <w:rsid w:val="00D83D80"/>
    <w:rsid w:val="00D84DEF"/>
    <w:rsid w:val="00D910F5"/>
    <w:rsid w:val="00D928CE"/>
    <w:rsid w:val="00D97ED5"/>
    <w:rsid w:val="00DA3A9B"/>
    <w:rsid w:val="00DB69FC"/>
    <w:rsid w:val="00DD538D"/>
    <w:rsid w:val="00DE3088"/>
    <w:rsid w:val="00DE3394"/>
    <w:rsid w:val="00DE78C5"/>
    <w:rsid w:val="00DF33C5"/>
    <w:rsid w:val="00DF55E7"/>
    <w:rsid w:val="00E13F38"/>
    <w:rsid w:val="00E20835"/>
    <w:rsid w:val="00E21EA9"/>
    <w:rsid w:val="00E2414B"/>
    <w:rsid w:val="00E2727F"/>
    <w:rsid w:val="00E272F2"/>
    <w:rsid w:val="00E34663"/>
    <w:rsid w:val="00E35BFA"/>
    <w:rsid w:val="00E35BFB"/>
    <w:rsid w:val="00E35E34"/>
    <w:rsid w:val="00E50A88"/>
    <w:rsid w:val="00E50FBF"/>
    <w:rsid w:val="00E52192"/>
    <w:rsid w:val="00E675F5"/>
    <w:rsid w:val="00E7149F"/>
    <w:rsid w:val="00EA1CC9"/>
    <w:rsid w:val="00EB1011"/>
    <w:rsid w:val="00EB2381"/>
    <w:rsid w:val="00EB5A3C"/>
    <w:rsid w:val="00EC17F2"/>
    <w:rsid w:val="00EC260A"/>
    <w:rsid w:val="00EC37BF"/>
    <w:rsid w:val="00ED6BA1"/>
    <w:rsid w:val="00EE6CCF"/>
    <w:rsid w:val="00EF1AB2"/>
    <w:rsid w:val="00EF641C"/>
    <w:rsid w:val="00EF7152"/>
    <w:rsid w:val="00F01B7C"/>
    <w:rsid w:val="00F0268A"/>
    <w:rsid w:val="00F06CF1"/>
    <w:rsid w:val="00F12D53"/>
    <w:rsid w:val="00F2343A"/>
    <w:rsid w:val="00F3226D"/>
    <w:rsid w:val="00F408E9"/>
    <w:rsid w:val="00F417CA"/>
    <w:rsid w:val="00F5017F"/>
    <w:rsid w:val="00F666F4"/>
    <w:rsid w:val="00F83187"/>
    <w:rsid w:val="00F9398F"/>
    <w:rsid w:val="00F9678E"/>
    <w:rsid w:val="00FA56DB"/>
    <w:rsid w:val="00FB5CC7"/>
    <w:rsid w:val="00FB6EA8"/>
    <w:rsid w:val="00FC0409"/>
    <w:rsid w:val="00FC29FD"/>
    <w:rsid w:val="00FC3DA1"/>
    <w:rsid w:val="00FC4828"/>
    <w:rsid w:val="00FD6278"/>
    <w:rsid w:val="00FD65E2"/>
    <w:rsid w:val="00FE23BE"/>
    <w:rsid w:val="00FE41F8"/>
    <w:rsid w:val="00FF1ADF"/>
    <w:rsid w:val="00FF6220"/>
    <w:rsid w:val="00FF64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7243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7A6"/>
    <w:pPr>
      <w:tabs>
        <w:tab w:val="center" w:pos="4320"/>
        <w:tab w:val="right" w:pos="8640"/>
      </w:tabs>
    </w:pPr>
  </w:style>
  <w:style w:type="character" w:customStyle="1" w:styleId="HeaderChar">
    <w:name w:val="Header Char"/>
    <w:basedOn w:val="DefaultParagraphFont"/>
    <w:link w:val="Header"/>
    <w:uiPriority w:val="99"/>
    <w:rsid w:val="000057A6"/>
  </w:style>
  <w:style w:type="paragraph" w:styleId="Footer">
    <w:name w:val="footer"/>
    <w:basedOn w:val="Normal"/>
    <w:link w:val="FooterChar"/>
    <w:uiPriority w:val="99"/>
    <w:unhideWhenUsed/>
    <w:rsid w:val="000057A6"/>
    <w:pPr>
      <w:tabs>
        <w:tab w:val="center" w:pos="4320"/>
        <w:tab w:val="right" w:pos="8640"/>
      </w:tabs>
    </w:pPr>
  </w:style>
  <w:style w:type="character" w:customStyle="1" w:styleId="FooterChar">
    <w:name w:val="Footer Char"/>
    <w:basedOn w:val="DefaultParagraphFont"/>
    <w:link w:val="Footer"/>
    <w:uiPriority w:val="99"/>
    <w:rsid w:val="000057A6"/>
  </w:style>
  <w:style w:type="character" w:styleId="PageNumber">
    <w:name w:val="page number"/>
    <w:basedOn w:val="DefaultParagraphFont"/>
    <w:uiPriority w:val="99"/>
    <w:semiHidden/>
    <w:unhideWhenUsed/>
    <w:rsid w:val="000057A6"/>
  </w:style>
  <w:style w:type="character" w:styleId="CommentReference">
    <w:name w:val="annotation reference"/>
    <w:basedOn w:val="DefaultParagraphFont"/>
    <w:uiPriority w:val="99"/>
    <w:semiHidden/>
    <w:unhideWhenUsed/>
    <w:rsid w:val="00C157ED"/>
    <w:rPr>
      <w:sz w:val="18"/>
      <w:szCs w:val="18"/>
    </w:rPr>
  </w:style>
  <w:style w:type="paragraph" w:styleId="CommentText">
    <w:name w:val="annotation text"/>
    <w:basedOn w:val="Normal"/>
    <w:link w:val="CommentTextChar"/>
    <w:uiPriority w:val="99"/>
    <w:semiHidden/>
    <w:unhideWhenUsed/>
    <w:rsid w:val="00C157ED"/>
  </w:style>
  <w:style w:type="character" w:customStyle="1" w:styleId="CommentTextChar">
    <w:name w:val="Comment Text Char"/>
    <w:basedOn w:val="DefaultParagraphFont"/>
    <w:link w:val="CommentText"/>
    <w:uiPriority w:val="99"/>
    <w:semiHidden/>
    <w:rsid w:val="00C157ED"/>
  </w:style>
  <w:style w:type="paragraph" w:styleId="CommentSubject">
    <w:name w:val="annotation subject"/>
    <w:basedOn w:val="CommentText"/>
    <w:next w:val="CommentText"/>
    <w:link w:val="CommentSubjectChar"/>
    <w:uiPriority w:val="99"/>
    <w:semiHidden/>
    <w:unhideWhenUsed/>
    <w:rsid w:val="00C157ED"/>
    <w:rPr>
      <w:b/>
      <w:bCs/>
      <w:sz w:val="20"/>
      <w:szCs w:val="20"/>
    </w:rPr>
  </w:style>
  <w:style w:type="character" w:customStyle="1" w:styleId="CommentSubjectChar">
    <w:name w:val="Comment Subject Char"/>
    <w:basedOn w:val="CommentTextChar"/>
    <w:link w:val="CommentSubject"/>
    <w:uiPriority w:val="99"/>
    <w:semiHidden/>
    <w:rsid w:val="00C157ED"/>
    <w:rPr>
      <w:b/>
      <w:bCs/>
      <w:sz w:val="20"/>
      <w:szCs w:val="20"/>
    </w:rPr>
  </w:style>
  <w:style w:type="paragraph" w:styleId="BalloonText">
    <w:name w:val="Balloon Text"/>
    <w:basedOn w:val="Normal"/>
    <w:link w:val="BalloonTextChar"/>
    <w:uiPriority w:val="99"/>
    <w:semiHidden/>
    <w:unhideWhenUsed/>
    <w:rsid w:val="00C157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57ED"/>
    <w:rPr>
      <w:rFonts w:ascii="Lucida Grande" w:hAnsi="Lucida Grande" w:cs="Lucida Grande"/>
      <w:sz w:val="18"/>
      <w:szCs w:val="18"/>
    </w:rPr>
  </w:style>
  <w:style w:type="paragraph" w:styleId="Revision">
    <w:name w:val="Revision"/>
    <w:hidden/>
    <w:uiPriority w:val="99"/>
    <w:semiHidden/>
    <w:rsid w:val="0094041A"/>
  </w:style>
  <w:style w:type="paragraph" w:styleId="ListParagraph">
    <w:name w:val="List Paragraph"/>
    <w:basedOn w:val="Normal"/>
    <w:uiPriority w:val="34"/>
    <w:qFormat/>
    <w:rsid w:val="00534038"/>
    <w:pPr>
      <w:ind w:left="720"/>
      <w:contextualSpacing/>
    </w:pPr>
  </w:style>
  <w:style w:type="character" w:styleId="Hyperlink">
    <w:name w:val="Hyperlink"/>
    <w:uiPriority w:val="99"/>
    <w:unhideWhenUsed/>
    <w:rsid w:val="0053403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7A6"/>
    <w:pPr>
      <w:tabs>
        <w:tab w:val="center" w:pos="4320"/>
        <w:tab w:val="right" w:pos="8640"/>
      </w:tabs>
    </w:pPr>
  </w:style>
  <w:style w:type="character" w:customStyle="1" w:styleId="HeaderChar">
    <w:name w:val="Header Char"/>
    <w:basedOn w:val="DefaultParagraphFont"/>
    <w:link w:val="Header"/>
    <w:uiPriority w:val="99"/>
    <w:rsid w:val="000057A6"/>
  </w:style>
  <w:style w:type="paragraph" w:styleId="Footer">
    <w:name w:val="footer"/>
    <w:basedOn w:val="Normal"/>
    <w:link w:val="FooterChar"/>
    <w:uiPriority w:val="99"/>
    <w:unhideWhenUsed/>
    <w:rsid w:val="000057A6"/>
    <w:pPr>
      <w:tabs>
        <w:tab w:val="center" w:pos="4320"/>
        <w:tab w:val="right" w:pos="8640"/>
      </w:tabs>
    </w:pPr>
  </w:style>
  <w:style w:type="character" w:customStyle="1" w:styleId="FooterChar">
    <w:name w:val="Footer Char"/>
    <w:basedOn w:val="DefaultParagraphFont"/>
    <w:link w:val="Footer"/>
    <w:uiPriority w:val="99"/>
    <w:rsid w:val="000057A6"/>
  </w:style>
  <w:style w:type="character" w:styleId="PageNumber">
    <w:name w:val="page number"/>
    <w:basedOn w:val="DefaultParagraphFont"/>
    <w:uiPriority w:val="99"/>
    <w:semiHidden/>
    <w:unhideWhenUsed/>
    <w:rsid w:val="000057A6"/>
  </w:style>
  <w:style w:type="character" w:styleId="CommentReference">
    <w:name w:val="annotation reference"/>
    <w:basedOn w:val="DefaultParagraphFont"/>
    <w:uiPriority w:val="99"/>
    <w:semiHidden/>
    <w:unhideWhenUsed/>
    <w:rsid w:val="00C157ED"/>
    <w:rPr>
      <w:sz w:val="18"/>
      <w:szCs w:val="18"/>
    </w:rPr>
  </w:style>
  <w:style w:type="paragraph" w:styleId="CommentText">
    <w:name w:val="annotation text"/>
    <w:basedOn w:val="Normal"/>
    <w:link w:val="CommentTextChar"/>
    <w:uiPriority w:val="99"/>
    <w:semiHidden/>
    <w:unhideWhenUsed/>
    <w:rsid w:val="00C157ED"/>
  </w:style>
  <w:style w:type="character" w:customStyle="1" w:styleId="CommentTextChar">
    <w:name w:val="Comment Text Char"/>
    <w:basedOn w:val="DefaultParagraphFont"/>
    <w:link w:val="CommentText"/>
    <w:uiPriority w:val="99"/>
    <w:semiHidden/>
    <w:rsid w:val="00C157ED"/>
  </w:style>
  <w:style w:type="paragraph" w:styleId="CommentSubject">
    <w:name w:val="annotation subject"/>
    <w:basedOn w:val="CommentText"/>
    <w:next w:val="CommentText"/>
    <w:link w:val="CommentSubjectChar"/>
    <w:uiPriority w:val="99"/>
    <w:semiHidden/>
    <w:unhideWhenUsed/>
    <w:rsid w:val="00C157ED"/>
    <w:rPr>
      <w:b/>
      <w:bCs/>
      <w:sz w:val="20"/>
      <w:szCs w:val="20"/>
    </w:rPr>
  </w:style>
  <w:style w:type="character" w:customStyle="1" w:styleId="CommentSubjectChar">
    <w:name w:val="Comment Subject Char"/>
    <w:basedOn w:val="CommentTextChar"/>
    <w:link w:val="CommentSubject"/>
    <w:uiPriority w:val="99"/>
    <w:semiHidden/>
    <w:rsid w:val="00C157ED"/>
    <w:rPr>
      <w:b/>
      <w:bCs/>
      <w:sz w:val="20"/>
      <w:szCs w:val="20"/>
    </w:rPr>
  </w:style>
  <w:style w:type="paragraph" w:styleId="BalloonText">
    <w:name w:val="Balloon Text"/>
    <w:basedOn w:val="Normal"/>
    <w:link w:val="BalloonTextChar"/>
    <w:uiPriority w:val="99"/>
    <w:semiHidden/>
    <w:unhideWhenUsed/>
    <w:rsid w:val="00C157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57ED"/>
    <w:rPr>
      <w:rFonts w:ascii="Lucida Grande" w:hAnsi="Lucida Grande" w:cs="Lucida Grande"/>
      <w:sz w:val="18"/>
      <w:szCs w:val="18"/>
    </w:rPr>
  </w:style>
  <w:style w:type="paragraph" w:styleId="Revision">
    <w:name w:val="Revision"/>
    <w:hidden/>
    <w:uiPriority w:val="99"/>
    <w:semiHidden/>
    <w:rsid w:val="0094041A"/>
  </w:style>
  <w:style w:type="paragraph" w:styleId="ListParagraph">
    <w:name w:val="List Paragraph"/>
    <w:basedOn w:val="Normal"/>
    <w:uiPriority w:val="34"/>
    <w:qFormat/>
    <w:rsid w:val="00534038"/>
    <w:pPr>
      <w:ind w:left="720"/>
      <w:contextualSpacing/>
    </w:pPr>
  </w:style>
  <w:style w:type="character" w:styleId="Hyperlink">
    <w:name w:val="Hyperlink"/>
    <w:uiPriority w:val="99"/>
    <w:unhideWhenUsed/>
    <w:rsid w:val="005340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eil.sarkar@uvm.edu" TargetMode="Externa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22</Pages>
  <Words>23094</Words>
  <Characters>131639</Characters>
  <Application>Microsoft Macintosh Word</Application>
  <DocSecurity>0</DocSecurity>
  <Lines>1096</Lines>
  <Paragraphs>308</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154425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Romano</dc:creator>
  <cp:keywords/>
  <dc:description/>
  <cp:lastModifiedBy>Neil Sarkar</cp:lastModifiedBy>
  <cp:revision>22</cp:revision>
  <dcterms:created xsi:type="dcterms:W3CDTF">2012-09-16T23:29:00Z</dcterms:created>
  <dcterms:modified xsi:type="dcterms:W3CDTF">2012-09-20T21:20:00Z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id="http://www.zotero.org/styles/briefings-in-bioinformatics"/&gt;&lt;hasBiblio/&gt;&lt;format class="21"/&gt;&lt;count citations="50" publications="62"/&gt;&lt;/info&gt;PAPERS2_INFO_END</vt:lpwstr>
  </property>
</Properties>
</file>